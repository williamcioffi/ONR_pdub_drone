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D9C0C" w14:textId="29A94D3A" w:rsidR="007B4948" w:rsidRPr="00CF78E2" w:rsidRDefault="007B4948" w:rsidP="0043354A">
      <w:pPr>
        <w:tabs>
          <w:tab w:val="left" w:pos="2880"/>
        </w:tabs>
        <w:spacing w:before="100" w:beforeAutospacing="1" w:after="100" w:afterAutospacing="1"/>
        <w:contextualSpacing/>
        <w:jc w:val="center"/>
        <w:rPr>
          <w:b/>
          <w:color w:val="000000"/>
        </w:rPr>
      </w:pPr>
      <w:r>
        <w:rPr>
          <w:b/>
          <w:color w:val="000000"/>
        </w:rPr>
        <w:t>Pre-</w:t>
      </w:r>
      <w:r w:rsidRPr="00CF78E2">
        <w:rPr>
          <w:b/>
          <w:color w:val="000000"/>
        </w:rPr>
        <w:t>Proposal Submitted to the Office of Naval Research</w:t>
      </w:r>
      <w:r w:rsidR="004753CB">
        <w:rPr>
          <w:b/>
          <w:color w:val="000000"/>
        </w:rPr>
        <w:t xml:space="preserve"> for FY22/23</w:t>
      </w:r>
    </w:p>
    <w:p w14:paraId="3EF842B0" w14:textId="77777777" w:rsidR="007B4948" w:rsidRPr="00CF78E2" w:rsidRDefault="007B4948" w:rsidP="0043354A">
      <w:pPr>
        <w:tabs>
          <w:tab w:val="left" w:pos="2880"/>
        </w:tabs>
        <w:spacing w:before="100" w:beforeAutospacing="1" w:after="100" w:afterAutospacing="1"/>
        <w:contextualSpacing/>
        <w:jc w:val="center"/>
        <w:rPr>
          <w:b/>
          <w:color w:val="000000"/>
        </w:rPr>
      </w:pPr>
      <w:r>
        <w:rPr>
          <w:b/>
          <w:color w:val="000000"/>
        </w:rPr>
        <w:t>White Paper</w:t>
      </w:r>
    </w:p>
    <w:p w14:paraId="5663B3AA" w14:textId="3D2C36A0" w:rsidR="002E72F3" w:rsidRDefault="002E72F3" w:rsidP="0043354A">
      <w:pPr>
        <w:tabs>
          <w:tab w:val="left" w:pos="2880"/>
        </w:tabs>
        <w:ind w:left="2880" w:hanging="2880"/>
        <w:contextualSpacing/>
        <w:jc w:val="both"/>
        <w:rPr>
          <w:b/>
          <w:u w:val="single"/>
        </w:rPr>
      </w:pPr>
    </w:p>
    <w:p w14:paraId="64386DC4" w14:textId="77777777" w:rsidR="00EB3A74" w:rsidRDefault="00EB3A74" w:rsidP="0043354A">
      <w:pPr>
        <w:tabs>
          <w:tab w:val="left" w:pos="2880"/>
        </w:tabs>
        <w:ind w:left="2880" w:hanging="2880"/>
        <w:contextualSpacing/>
        <w:jc w:val="both"/>
        <w:rPr>
          <w:b/>
          <w:u w:val="single"/>
        </w:rPr>
      </w:pPr>
    </w:p>
    <w:p w14:paraId="55233AF8" w14:textId="6062775C" w:rsidR="007B4948" w:rsidRPr="003A1770" w:rsidRDefault="007B4948" w:rsidP="0043354A">
      <w:pPr>
        <w:tabs>
          <w:tab w:val="left" w:pos="2880"/>
        </w:tabs>
        <w:ind w:left="2880" w:hanging="2880"/>
        <w:contextualSpacing/>
        <w:jc w:val="both"/>
      </w:pPr>
      <w:r w:rsidRPr="0082212B">
        <w:rPr>
          <w:b/>
          <w:u w:val="single"/>
        </w:rPr>
        <w:t>Title</w:t>
      </w:r>
      <w:r>
        <w:t xml:space="preserve">: </w:t>
      </w:r>
      <w:r>
        <w:tab/>
      </w:r>
      <w:r w:rsidR="00377449">
        <w:t>D</w:t>
      </w:r>
      <w:r w:rsidR="004753CB">
        <w:t xml:space="preserve">etermining </w:t>
      </w:r>
      <w:r w:rsidR="00A42FF4">
        <w:t>intrinsic characteristics</w:t>
      </w:r>
      <w:r w:rsidR="004753CB">
        <w:t xml:space="preserve"> of</w:t>
      </w:r>
      <w:r w:rsidR="00BD6EB5">
        <w:t xml:space="preserve"> </w:t>
      </w:r>
      <w:r w:rsidR="004753CB">
        <w:t xml:space="preserve">age class, reproductive </w:t>
      </w:r>
      <w:proofErr w:type="gramStart"/>
      <w:r w:rsidR="004753CB">
        <w:t>state</w:t>
      </w:r>
      <w:proofErr w:type="gramEnd"/>
      <w:r w:rsidR="004753CB">
        <w:t xml:space="preserve"> and health status in short-finned </w:t>
      </w:r>
      <w:r w:rsidR="00D70E32">
        <w:t>pilot whales: U</w:t>
      </w:r>
      <w:r w:rsidR="004753CB">
        <w:t xml:space="preserve">nderpinning </w:t>
      </w:r>
      <w:r w:rsidR="00A42FF4">
        <w:t>exis</w:t>
      </w:r>
      <w:r w:rsidR="00D70E32">
        <w:t>ting data on individual behavio</w:t>
      </w:r>
      <w:r w:rsidR="00A42FF4">
        <w:t>ral response to sound</w:t>
      </w:r>
      <w:r w:rsidR="004753CB">
        <w:t xml:space="preserve"> </w:t>
      </w:r>
      <w:r w:rsidR="009845E8">
        <w:t xml:space="preserve">and linking to population dynamics and vital rates </w:t>
      </w:r>
      <w:r w:rsidR="001E2C7C">
        <w:t>within the PCo</w:t>
      </w:r>
      <w:r w:rsidR="00A42FF4">
        <w:t>D Framework.</w:t>
      </w:r>
      <w:r w:rsidR="004753CB">
        <w:t xml:space="preserve"> </w:t>
      </w:r>
    </w:p>
    <w:p w14:paraId="439A1E8D" w14:textId="787043FC" w:rsidR="007B4948" w:rsidRDefault="007B4948" w:rsidP="0043354A">
      <w:pPr>
        <w:tabs>
          <w:tab w:val="left" w:pos="2880"/>
        </w:tabs>
        <w:contextualSpacing/>
        <w:jc w:val="both"/>
      </w:pPr>
    </w:p>
    <w:p w14:paraId="05ED12BC" w14:textId="77777777" w:rsidR="00D70E32" w:rsidRPr="0082212B" w:rsidRDefault="00D70E32" w:rsidP="0043354A">
      <w:pPr>
        <w:tabs>
          <w:tab w:val="left" w:pos="2880"/>
        </w:tabs>
        <w:contextualSpacing/>
        <w:jc w:val="both"/>
      </w:pPr>
    </w:p>
    <w:p w14:paraId="0A92D4A1" w14:textId="62A641B6" w:rsidR="007B4948" w:rsidRDefault="007B4948" w:rsidP="0043354A">
      <w:pPr>
        <w:tabs>
          <w:tab w:val="left" w:pos="2880"/>
        </w:tabs>
        <w:contextualSpacing/>
        <w:jc w:val="both"/>
      </w:pPr>
      <w:r>
        <w:rPr>
          <w:b/>
          <w:u w:val="single"/>
        </w:rPr>
        <w:t>Principal I</w:t>
      </w:r>
      <w:r w:rsidRPr="0082212B">
        <w:rPr>
          <w:b/>
          <w:u w:val="single"/>
        </w:rPr>
        <w:t>nvestigator</w:t>
      </w:r>
      <w:r w:rsidRPr="0082212B">
        <w:t>:</w:t>
      </w:r>
      <w:r>
        <w:tab/>
      </w:r>
      <w:r w:rsidRPr="0059131C">
        <w:rPr>
          <w:vertAlign w:val="superscript"/>
        </w:rPr>
        <w:t>1</w:t>
      </w:r>
      <w:r w:rsidR="00A42FF4">
        <w:t>Nicola Quick</w:t>
      </w:r>
      <w:r>
        <w:t xml:space="preserve">, Ph.D., e-mail: </w:t>
      </w:r>
      <w:hyperlink r:id="rId6" w:history="1">
        <w:r w:rsidR="00B12153" w:rsidRPr="00C70062">
          <w:rPr>
            <w:rStyle w:val="Hyperlink"/>
          </w:rPr>
          <w:t>njq@duke.edu</w:t>
        </w:r>
      </w:hyperlink>
    </w:p>
    <w:p w14:paraId="3DF3C9F4" w14:textId="207A2271" w:rsidR="007B4948" w:rsidRDefault="007B4948" w:rsidP="0043354A">
      <w:pPr>
        <w:tabs>
          <w:tab w:val="left" w:pos="2880"/>
        </w:tabs>
        <w:contextualSpacing/>
        <w:jc w:val="both"/>
        <w:rPr>
          <w:vertAlign w:val="superscript"/>
        </w:rPr>
      </w:pPr>
      <w:r>
        <w:rPr>
          <w:vertAlign w:val="superscript"/>
        </w:rPr>
        <w:tab/>
      </w:r>
    </w:p>
    <w:p w14:paraId="3B013B64" w14:textId="16D51F54" w:rsidR="00D164AE" w:rsidRDefault="007B4948" w:rsidP="0043354A">
      <w:pPr>
        <w:tabs>
          <w:tab w:val="left" w:pos="2880"/>
        </w:tabs>
        <w:contextualSpacing/>
        <w:jc w:val="both"/>
      </w:pPr>
      <w:r>
        <w:rPr>
          <w:b/>
          <w:u w:val="single"/>
        </w:rPr>
        <w:t>Co-Principal I</w:t>
      </w:r>
      <w:r w:rsidRPr="0082212B">
        <w:rPr>
          <w:b/>
          <w:u w:val="single"/>
        </w:rPr>
        <w:t>nvestigator</w:t>
      </w:r>
      <w:r>
        <w:rPr>
          <w:b/>
          <w:u w:val="single"/>
        </w:rPr>
        <w:t>s</w:t>
      </w:r>
      <w:r w:rsidRPr="0082212B">
        <w:t>:</w:t>
      </w:r>
      <w:r>
        <w:t xml:space="preserve">  </w:t>
      </w:r>
    </w:p>
    <w:p w14:paraId="4EA63B06" w14:textId="5B8D2A83" w:rsidR="00D164AE" w:rsidRDefault="00D164AE" w:rsidP="0043354A">
      <w:pPr>
        <w:tabs>
          <w:tab w:val="left" w:pos="2880"/>
        </w:tabs>
        <w:contextualSpacing/>
        <w:jc w:val="both"/>
      </w:pPr>
      <w:r>
        <w:tab/>
      </w:r>
      <w:r w:rsidR="00A42FF4">
        <w:rPr>
          <w:vertAlign w:val="superscript"/>
        </w:rPr>
        <w:t>1</w:t>
      </w:r>
      <w:r>
        <w:t>Andrew Read</w:t>
      </w:r>
      <w:r w:rsidR="007B261F">
        <w:t xml:space="preserve">, Ph.D., email: </w:t>
      </w:r>
      <w:hyperlink r:id="rId7" w:history="1">
        <w:r w:rsidR="00DF2F5A" w:rsidRPr="00C87DEF">
          <w:rPr>
            <w:rStyle w:val="Hyperlink"/>
          </w:rPr>
          <w:t>aread@duke.edu</w:t>
        </w:r>
      </w:hyperlink>
    </w:p>
    <w:p w14:paraId="67941F40" w14:textId="77F7D3CA" w:rsidR="007B4948" w:rsidRDefault="00D70E32" w:rsidP="0043354A">
      <w:pPr>
        <w:tabs>
          <w:tab w:val="left" w:pos="2880"/>
        </w:tabs>
        <w:contextualSpacing/>
        <w:jc w:val="both"/>
      </w:pPr>
      <w:r>
        <w:tab/>
      </w:r>
      <w:r w:rsidRPr="00D70E32">
        <w:rPr>
          <w:vertAlign w:val="superscript"/>
        </w:rPr>
        <w:t>2</w:t>
      </w:r>
      <w:r>
        <w:t xml:space="preserve">Julian Dale., email: </w:t>
      </w:r>
      <w:hyperlink r:id="rId8" w:history="1">
        <w:r w:rsidR="00B12153" w:rsidRPr="00C70062">
          <w:rPr>
            <w:rStyle w:val="Hyperlink"/>
          </w:rPr>
          <w:t>julian.dale@duke.edu</w:t>
        </w:r>
      </w:hyperlink>
    </w:p>
    <w:p w14:paraId="1BE5B22C" w14:textId="3694EBA4" w:rsidR="002E72F3" w:rsidRPr="00262684" w:rsidRDefault="00576F38" w:rsidP="00D164AE">
      <w:pPr>
        <w:tabs>
          <w:tab w:val="left" w:pos="2880"/>
        </w:tabs>
        <w:contextualSpacing/>
        <w:jc w:val="both"/>
      </w:pPr>
      <w:r>
        <w:tab/>
      </w:r>
      <w:r w:rsidR="00B77EB5">
        <w:t>Enrico Pirotta</w:t>
      </w:r>
      <w:r w:rsidR="00262684">
        <w:rPr>
          <w:lang w:val="es-ES"/>
        </w:rPr>
        <w:t>/Cormac Booth??</w:t>
      </w:r>
    </w:p>
    <w:p w14:paraId="7746727B" w14:textId="3722D0F3" w:rsidR="007B4948" w:rsidRPr="00A42FF4" w:rsidRDefault="007B4948" w:rsidP="00A42FF4">
      <w:pPr>
        <w:tabs>
          <w:tab w:val="left" w:pos="2880"/>
        </w:tabs>
        <w:ind w:left="1440" w:hanging="1440"/>
        <w:contextualSpacing/>
        <w:jc w:val="both"/>
        <w:rPr>
          <w:b/>
        </w:rPr>
      </w:pPr>
      <w:r w:rsidRPr="002E72F3">
        <w:rPr>
          <w:b/>
          <w:u w:val="single"/>
        </w:rPr>
        <w:t>Institutions</w:t>
      </w:r>
      <w:r w:rsidRPr="002E72F3">
        <w:t xml:space="preserve">: </w:t>
      </w:r>
      <w:r w:rsidRPr="002E72F3">
        <w:tab/>
      </w:r>
      <w:r w:rsidRPr="002E72F3">
        <w:rPr>
          <w:b/>
        </w:rPr>
        <w:tab/>
      </w:r>
      <w:r w:rsidR="002E72F3">
        <w:rPr>
          <w:b/>
        </w:rPr>
        <w:t xml:space="preserve"> </w:t>
      </w:r>
    </w:p>
    <w:p w14:paraId="4682645E" w14:textId="04574C05" w:rsidR="002E72F3" w:rsidRDefault="007B4948" w:rsidP="00D164AE">
      <w:pPr>
        <w:tabs>
          <w:tab w:val="left" w:pos="2880"/>
        </w:tabs>
        <w:ind w:left="1440" w:hanging="1440"/>
        <w:contextualSpacing/>
        <w:jc w:val="both"/>
      </w:pPr>
      <w:r w:rsidRPr="002E72F3">
        <w:rPr>
          <w:vertAlign w:val="superscript"/>
        </w:rPr>
        <w:tab/>
      </w:r>
      <w:r w:rsidRPr="002E72F3">
        <w:rPr>
          <w:vertAlign w:val="superscript"/>
        </w:rPr>
        <w:tab/>
      </w:r>
      <w:r w:rsidR="00A42FF4">
        <w:rPr>
          <w:vertAlign w:val="superscript"/>
        </w:rPr>
        <w:t>1</w:t>
      </w:r>
      <w:r w:rsidR="007B261F">
        <w:rPr>
          <w:vertAlign w:val="superscript"/>
        </w:rPr>
        <w:t xml:space="preserve"> </w:t>
      </w:r>
      <w:r w:rsidR="007B261F">
        <w:t>Duke University Marine Lab, Beaufort, NC</w:t>
      </w:r>
    </w:p>
    <w:p w14:paraId="0034C914" w14:textId="1336916C" w:rsidR="007B261F" w:rsidRPr="007B261F" w:rsidRDefault="007B261F" w:rsidP="00D164AE">
      <w:pPr>
        <w:tabs>
          <w:tab w:val="left" w:pos="2880"/>
        </w:tabs>
        <w:ind w:left="1440" w:hanging="1440"/>
        <w:contextualSpacing/>
        <w:jc w:val="both"/>
      </w:pPr>
      <w:r>
        <w:tab/>
      </w:r>
      <w:r>
        <w:tab/>
      </w:r>
      <w:r w:rsidR="00D70E32" w:rsidRPr="00D70E32">
        <w:rPr>
          <w:vertAlign w:val="superscript"/>
        </w:rPr>
        <w:t>2</w:t>
      </w:r>
      <w:r w:rsidR="00D70E32">
        <w:rPr>
          <w:vertAlign w:val="superscript"/>
        </w:rPr>
        <w:t xml:space="preserve"> </w:t>
      </w:r>
      <w:r w:rsidR="00D70E32">
        <w:t>Duke University Marine Robotics and Remote Sensing</w:t>
      </w:r>
    </w:p>
    <w:p w14:paraId="54A122A5" w14:textId="71BCAE18" w:rsidR="007B4948" w:rsidRDefault="007B4948" w:rsidP="0043354A">
      <w:pPr>
        <w:tabs>
          <w:tab w:val="left" w:pos="2880"/>
        </w:tabs>
        <w:ind w:left="2880"/>
        <w:contextualSpacing/>
        <w:jc w:val="both"/>
      </w:pPr>
      <w:r>
        <w:tab/>
      </w:r>
      <w:r>
        <w:tab/>
      </w:r>
      <w:r>
        <w:tab/>
      </w:r>
    </w:p>
    <w:p w14:paraId="315784B8" w14:textId="2E7E958B" w:rsidR="00B41F42" w:rsidRPr="00B41F42" w:rsidRDefault="007B4948" w:rsidP="0043354A">
      <w:pPr>
        <w:tabs>
          <w:tab w:val="left" w:pos="2880"/>
        </w:tabs>
        <w:contextualSpacing/>
        <w:jc w:val="both"/>
      </w:pPr>
      <w:r w:rsidRPr="0082212B">
        <w:rPr>
          <w:b/>
          <w:u w:val="single"/>
        </w:rPr>
        <w:t>Mailing Address</w:t>
      </w:r>
      <w:r>
        <w:rPr>
          <w:b/>
        </w:rPr>
        <w:t>:</w:t>
      </w:r>
      <w:r>
        <w:rPr>
          <w:b/>
        </w:rPr>
        <w:tab/>
      </w:r>
      <w:r w:rsidR="00A42FF4">
        <w:t>Nicola Quick Ph.D.</w:t>
      </w:r>
    </w:p>
    <w:p w14:paraId="5E54E881" w14:textId="3366C32B" w:rsidR="00B41F42" w:rsidRPr="00B41F42" w:rsidRDefault="00B41F42" w:rsidP="0043354A">
      <w:pPr>
        <w:tabs>
          <w:tab w:val="left" w:pos="2880"/>
        </w:tabs>
        <w:contextualSpacing/>
        <w:jc w:val="both"/>
      </w:pPr>
      <w:r w:rsidRPr="00B41F42">
        <w:tab/>
      </w:r>
      <w:r w:rsidR="00A42FF4">
        <w:t>Duke Marine Lab</w:t>
      </w:r>
    </w:p>
    <w:p w14:paraId="0432FF50" w14:textId="1AE851BD" w:rsidR="007B4948" w:rsidRPr="00B41F42" w:rsidRDefault="00A42FF4" w:rsidP="0043354A">
      <w:pPr>
        <w:tabs>
          <w:tab w:val="left" w:pos="2880"/>
        </w:tabs>
        <w:contextualSpacing/>
        <w:jc w:val="both"/>
      </w:pPr>
      <w:r>
        <w:tab/>
        <w:t>135 Duke Marine Lab Road</w:t>
      </w:r>
    </w:p>
    <w:p w14:paraId="607D5E9A" w14:textId="67B6534C" w:rsidR="00B41F42" w:rsidRPr="00B41F42" w:rsidRDefault="00B41F42" w:rsidP="0043354A">
      <w:pPr>
        <w:tabs>
          <w:tab w:val="left" w:pos="2880"/>
        </w:tabs>
        <w:contextualSpacing/>
        <w:jc w:val="both"/>
      </w:pPr>
      <w:r w:rsidRPr="00B41F42">
        <w:tab/>
      </w:r>
      <w:r w:rsidR="00A42FF4">
        <w:t>Beaufort</w:t>
      </w:r>
    </w:p>
    <w:p w14:paraId="27107834" w14:textId="4D971EDD" w:rsidR="00B41F42" w:rsidRPr="00B41F42" w:rsidRDefault="00A42FF4" w:rsidP="0043354A">
      <w:pPr>
        <w:tabs>
          <w:tab w:val="left" w:pos="2880"/>
        </w:tabs>
        <w:contextualSpacing/>
        <w:jc w:val="both"/>
      </w:pPr>
      <w:r>
        <w:tab/>
        <w:t>NC 28516</w:t>
      </w:r>
    </w:p>
    <w:p w14:paraId="337950EB" w14:textId="77777777" w:rsidR="007B4948" w:rsidRPr="00B41F42" w:rsidRDefault="007B4948" w:rsidP="0043354A">
      <w:pPr>
        <w:tabs>
          <w:tab w:val="left" w:pos="2880"/>
        </w:tabs>
        <w:contextualSpacing/>
        <w:jc w:val="both"/>
        <w:rPr>
          <w:u w:val="single"/>
        </w:rPr>
      </w:pPr>
    </w:p>
    <w:p w14:paraId="50220B55" w14:textId="14803691" w:rsidR="007B4948" w:rsidRDefault="007B4948" w:rsidP="0043354A">
      <w:pPr>
        <w:tabs>
          <w:tab w:val="left" w:pos="2880"/>
        </w:tabs>
        <w:contextualSpacing/>
      </w:pPr>
      <w:r>
        <w:rPr>
          <w:b/>
          <w:u w:val="single"/>
        </w:rPr>
        <w:t>New Effort/</w:t>
      </w:r>
      <w:r w:rsidRPr="0082212B">
        <w:rPr>
          <w:b/>
          <w:u w:val="single"/>
        </w:rPr>
        <w:t>Duration</w:t>
      </w:r>
      <w:r>
        <w:rPr>
          <w:b/>
        </w:rPr>
        <w:t>:</w:t>
      </w:r>
      <w:r>
        <w:rPr>
          <w:b/>
        </w:rPr>
        <w:tab/>
      </w:r>
      <w:r w:rsidR="00BD5240">
        <w:t>3</w:t>
      </w:r>
      <w:r w:rsidR="00A42FF4">
        <w:t xml:space="preserve"> years (1 Oct 2022</w:t>
      </w:r>
      <w:r w:rsidRPr="007C35B9">
        <w:t xml:space="preserve"> – </w:t>
      </w:r>
      <w:r>
        <w:t>31 Sept 202</w:t>
      </w:r>
      <w:r w:rsidR="00BD5240">
        <w:t>5</w:t>
      </w:r>
      <w:r w:rsidRPr="007C35B9">
        <w:t>)</w:t>
      </w:r>
    </w:p>
    <w:p w14:paraId="02D3DBD6" w14:textId="2F9D8972" w:rsidR="00260E32" w:rsidRDefault="00B41F42" w:rsidP="0043354A">
      <w:pPr>
        <w:tabs>
          <w:tab w:val="left" w:pos="2880"/>
        </w:tabs>
        <w:contextualSpacing/>
      </w:pPr>
      <w:r>
        <w:rPr>
          <w:b/>
          <w:u w:val="single"/>
        </w:rPr>
        <w:t>Total B</w:t>
      </w:r>
      <w:r w:rsidR="007B4948">
        <w:rPr>
          <w:b/>
          <w:u w:val="single"/>
        </w:rPr>
        <w:t>udget</w:t>
      </w:r>
      <w:r>
        <w:rPr>
          <w:b/>
        </w:rPr>
        <w:t>:</w:t>
      </w:r>
      <w:r>
        <w:rPr>
          <w:b/>
        </w:rPr>
        <w:tab/>
      </w:r>
      <w:commentRangeStart w:id="0"/>
      <w:r w:rsidRPr="003828D4">
        <w:t>$</w:t>
      </w:r>
      <w:r w:rsidR="003828D4" w:rsidRPr="003828D4">
        <w:t>483,381</w:t>
      </w:r>
      <w:r w:rsidR="00260E32" w:rsidRPr="00260E32">
        <w:tab/>
      </w:r>
      <w:commentRangeEnd w:id="0"/>
      <w:r w:rsidR="00E96FEC">
        <w:rPr>
          <w:rStyle w:val="CommentReference"/>
          <w:rFonts w:eastAsiaTheme="minorHAnsi" w:cs="Arial"/>
        </w:rPr>
        <w:commentReference w:id="0"/>
      </w:r>
    </w:p>
    <w:p w14:paraId="6F5BD1C6" w14:textId="77777777" w:rsidR="00287FA6" w:rsidRDefault="00287FA6" w:rsidP="0043354A">
      <w:pPr>
        <w:contextualSpacing/>
        <w:rPr>
          <w:b/>
        </w:rPr>
      </w:pPr>
    </w:p>
    <w:p w14:paraId="308B85A7" w14:textId="77777777" w:rsidR="00287FA6" w:rsidRDefault="00287FA6" w:rsidP="0043354A">
      <w:pPr>
        <w:contextualSpacing/>
        <w:rPr>
          <w:b/>
        </w:rPr>
      </w:pPr>
    </w:p>
    <w:p w14:paraId="739320B8" w14:textId="77777777" w:rsidR="00287FA6" w:rsidRDefault="00287FA6" w:rsidP="0043354A">
      <w:pPr>
        <w:contextualSpacing/>
        <w:rPr>
          <w:b/>
        </w:rPr>
      </w:pPr>
    </w:p>
    <w:p w14:paraId="6E5B36DD" w14:textId="77777777" w:rsidR="00287FA6" w:rsidRDefault="00287FA6" w:rsidP="0043354A">
      <w:pPr>
        <w:contextualSpacing/>
        <w:rPr>
          <w:b/>
        </w:rPr>
      </w:pPr>
    </w:p>
    <w:p w14:paraId="3C455633" w14:textId="77777777" w:rsidR="0043354A" w:rsidRDefault="0043354A" w:rsidP="0043354A">
      <w:pPr>
        <w:contextualSpacing/>
        <w:rPr>
          <w:b/>
        </w:rPr>
      </w:pPr>
    </w:p>
    <w:p w14:paraId="4B08B94B" w14:textId="77777777" w:rsidR="0043354A" w:rsidRDefault="0043354A" w:rsidP="0043354A">
      <w:pPr>
        <w:contextualSpacing/>
        <w:rPr>
          <w:b/>
        </w:rPr>
      </w:pPr>
    </w:p>
    <w:p w14:paraId="28B95920" w14:textId="77777777" w:rsidR="0043354A" w:rsidRDefault="0043354A" w:rsidP="0043354A">
      <w:pPr>
        <w:contextualSpacing/>
        <w:rPr>
          <w:b/>
        </w:rPr>
      </w:pPr>
    </w:p>
    <w:p w14:paraId="699CE329" w14:textId="77777777" w:rsidR="0043354A" w:rsidRDefault="0043354A" w:rsidP="0043354A">
      <w:pPr>
        <w:contextualSpacing/>
        <w:rPr>
          <w:b/>
        </w:rPr>
      </w:pPr>
    </w:p>
    <w:p w14:paraId="42C3811F" w14:textId="77777777" w:rsidR="0043354A" w:rsidRDefault="0043354A" w:rsidP="0043354A">
      <w:pPr>
        <w:contextualSpacing/>
        <w:rPr>
          <w:b/>
        </w:rPr>
      </w:pPr>
    </w:p>
    <w:p w14:paraId="613D6B4F" w14:textId="77777777" w:rsidR="0043354A" w:rsidRDefault="0043354A" w:rsidP="0043354A">
      <w:pPr>
        <w:contextualSpacing/>
        <w:rPr>
          <w:b/>
        </w:rPr>
      </w:pPr>
    </w:p>
    <w:p w14:paraId="0C4AA8DE" w14:textId="77777777" w:rsidR="0043354A" w:rsidRDefault="0043354A" w:rsidP="0043354A">
      <w:pPr>
        <w:contextualSpacing/>
        <w:rPr>
          <w:b/>
        </w:rPr>
      </w:pPr>
    </w:p>
    <w:p w14:paraId="273D0718" w14:textId="77777777" w:rsidR="0043354A" w:rsidRDefault="0043354A" w:rsidP="0043354A">
      <w:pPr>
        <w:contextualSpacing/>
        <w:rPr>
          <w:b/>
        </w:rPr>
      </w:pPr>
    </w:p>
    <w:p w14:paraId="6B45F144" w14:textId="77777777" w:rsidR="0043354A" w:rsidRDefault="0043354A" w:rsidP="0043354A">
      <w:pPr>
        <w:contextualSpacing/>
        <w:rPr>
          <w:b/>
        </w:rPr>
      </w:pPr>
    </w:p>
    <w:p w14:paraId="7545BDD4" w14:textId="77777777" w:rsidR="0043354A" w:rsidRDefault="0043354A" w:rsidP="0043354A">
      <w:pPr>
        <w:contextualSpacing/>
        <w:rPr>
          <w:b/>
        </w:rPr>
      </w:pPr>
    </w:p>
    <w:p w14:paraId="0F905F3C" w14:textId="77777777" w:rsidR="0043354A" w:rsidRDefault="0043354A" w:rsidP="0043354A">
      <w:pPr>
        <w:contextualSpacing/>
        <w:rPr>
          <w:b/>
        </w:rPr>
      </w:pPr>
    </w:p>
    <w:p w14:paraId="30A245F5" w14:textId="77777777" w:rsidR="0043354A" w:rsidRDefault="0043354A" w:rsidP="0043354A">
      <w:pPr>
        <w:contextualSpacing/>
        <w:rPr>
          <w:b/>
        </w:rPr>
      </w:pPr>
    </w:p>
    <w:p w14:paraId="5C629494" w14:textId="77777777" w:rsidR="0043354A" w:rsidRDefault="0043354A" w:rsidP="0043354A">
      <w:pPr>
        <w:contextualSpacing/>
        <w:rPr>
          <w:b/>
        </w:rPr>
      </w:pPr>
    </w:p>
    <w:p w14:paraId="6AE45349" w14:textId="77777777" w:rsidR="008A0F98" w:rsidRDefault="008A0F98" w:rsidP="0043354A">
      <w:pPr>
        <w:contextualSpacing/>
        <w:rPr>
          <w:b/>
        </w:rPr>
      </w:pPr>
    </w:p>
    <w:p w14:paraId="545C19D2" w14:textId="77777777" w:rsidR="008A0F98" w:rsidRDefault="008A0F98" w:rsidP="0043354A">
      <w:pPr>
        <w:contextualSpacing/>
        <w:rPr>
          <w:b/>
        </w:rPr>
      </w:pPr>
    </w:p>
    <w:p w14:paraId="6C576255" w14:textId="77777777" w:rsidR="008A0F98" w:rsidRDefault="008A0F98" w:rsidP="0043354A">
      <w:pPr>
        <w:contextualSpacing/>
        <w:rPr>
          <w:b/>
        </w:rPr>
      </w:pPr>
    </w:p>
    <w:p w14:paraId="6F6436EF" w14:textId="77777777" w:rsidR="008A0F98" w:rsidRDefault="008A0F98" w:rsidP="0043354A">
      <w:pPr>
        <w:contextualSpacing/>
        <w:rPr>
          <w:b/>
        </w:rPr>
      </w:pPr>
    </w:p>
    <w:p w14:paraId="7CF00C3B" w14:textId="77777777" w:rsidR="00866C95" w:rsidRDefault="00866C95" w:rsidP="0043354A">
      <w:pPr>
        <w:contextualSpacing/>
        <w:rPr>
          <w:b/>
        </w:rPr>
      </w:pPr>
    </w:p>
    <w:p w14:paraId="20122D32" w14:textId="77777777" w:rsidR="00866C95" w:rsidRDefault="00866C95" w:rsidP="0043354A">
      <w:pPr>
        <w:contextualSpacing/>
        <w:rPr>
          <w:b/>
        </w:rPr>
      </w:pPr>
    </w:p>
    <w:p w14:paraId="745C9115" w14:textId="77777777" w:rsidR="00866C95" w:rsidRDefault="00866C95" w:rsidP="0043354A">
      <w:pPr>
        <w:contextualSpacing/>
        <w:rPr>
          <w:b/>
        </w:rPr>
      </w:pPr>
    </w:p>
    <w:p w14:paraId="1E36BC21" w14:textId="77777777" w:rsidR="00866C95" w:rsidRDefault="00866C95" w:rsidP="0043354A">
      <w:pPr>
        <w:contextualSpacing/>
        <w:rPr>
          <w:b/>
        </w:rPr>
      </w:pPr>
    </w:p>
    <w:p w14:paraId="4897182E" w14:textId="54E0BA5E" w:rsidR="00591092" w:rsidRDefault="00D04DC9" w:rsidP="00783E06">
      <w:pPr>
        <w:contextualSpacing/>
        <w:rPr>
          <w:bCs/>
        </w:rPr>
      </w:pPr>
      <w:r w:rsidRPr="009A7CC0">
        <w:rPr>
          <w:b/>
        </w:rPr>
        <w:t>Project Summary:</w:t>
      </w:r>
      <w:r w:rsidR="001F4E61" w:rsidRPr="008D6A5F">
        <w:rPr>
          <w:bCs/>
        </w:rPr>
        <w:t xml:space="preserve"> </w:t>
      </w:r>
      <w:r w:rsidR="007A42E7">
        <w:rPr>
          <w:bCs/>
        </w:rPr>
        <w:t xml:space="preserve">Assessing the </w:t>
      </w:r>
      <w:r w:rsidR="00582FCB">
        <w:rPr>
          <w:bCs/>
        </w:rPr>
        <w:t>non-lethal</w:t>
      </w:r>
      <w:r w:rsidR="007A42E7">
        <w:rPr>
          <w:bCs/>
        </w:rPr>
        <w:t xml:space="preserve"> effects of anthropogenic noise on marine mammal populations </w:t>
      </w:r>
      <w:r w:rsidR="00582FCB">
        <w:rPr>
          <w:bCs/>
        </w:rPr>
        <w:t>requires</w:t>
      </w:r>
      <w:r w:rsidR="00556D24">
        <w:rPr>
          <w:bCs/>
        </w:rPr>
        <w:t xml:space="preserve"> extensive baseline knowledge of life-history demographics and behavioral patterns (Booth et al</w:t>
      </w:r>
      <w:r w:rsidR="001A2058">
        <w:rPr>
          <w:bCs/>
        </w:rPr>
        <w:t>.,</w:t>
      </w:r>
      <w:r w:rsidR="00556D24">
        <w:rPr>
          <w:bCs/>
        </w:rPr>
        <w:t xml:space="preserve"> 2020). However, q</w:t>
      </w:r>
      <w:r w:rsidR="009845E8">
        <w:rPr>
          <w:bCs/>
        </w:rPr>
        <w:t>uantitatively linking disturbance to population dynamics (</w:t>
      </w:r>
      <w:proofErr w:type="gramStart"/>
      <w:r w:rsidR="009845E8">
        <w:rPr>
          <w:bCs/>
        </w:rPr>
        <w:t>i</w:t>
      </w:r>
      <w:r w:rsidR="00556D24">
        <w:rPr>
          <w:bCs/>
        </w:rPr>
        <w:t>.</w:t>
      </w:r>
      <w:r w:rsidR="009845E8">
        <w:rPr>
          <w:bCs/>
        </w:rPr>
        <w:t>e</w:t>
      </w:r>
      <w:r w:rsidR="00556D24">
        <w:rPr>
          <w:bCs/>
        </w:rPr>
        <w:t>.</w:t>
      </w:r>
      <w:proofErr w:type="gramEnd"/>
      <w:r w:rsidR="009845E8">
        <w:rPr>
          <w:bCs/>
        </w:rPr>
        <w:t xml:space="preserve"> size and age composition)</w:t>
      </w:r>
      <w:r w:rsidR="007A42E7">
        <w:rPr>
          <w:bCs/>
        </w:rPr>
        <w:t xml:space="preserve"> </w:t>
      </w:r>
      <w:r w:rsidR="009845E8">
        <w:rPr>
          <w:bCs/>
        </w:rPr>
        <w:t>is a major objective for modern conservation (Gill et al</w:t>
      </w:r>
      <w:r w:rsidR="001A2058">
        <w:rPr>
          <w:bCs/>
        </w:rPr>
        <w:t>.,</w:t>
      </w:r>
      <w:r w:rsidR="009845E8">
        <w:rPr>
          <w:bCs/>
        </w:rPr>
        <w:t xml:space="preserve"> 2001</w:t>
      </w:r>
      <w:r w:rsidR="00556D24">
        <w:rPr>
          <w:bCs/>
        </w:rPr>
        <w:t xml:space="preserve">), </w:t>
      </w:r>
      <w:r w:rsidR="00A23417">
        <w:rPr>
          <w:bCs/>
        </w:rPr>
        <w:t>but</w:t>
      </w:r>
      <w:r w:rsidR="00556D24">
        <w:rPr>
          <w:bCs/>
        </w:rPr>
        <w:t xml:space="preserve"> poses a significant challenge</w:t>
      </w:r>
      <w:r w:rsidR="00A23417">
        <w:rPr>
          <w:bCs/>
        </w:rPr>
        <w:t xml:space="preserve"> for many populations where this data is lacking</w:t>
      </w:r>
      <w:r w:rsidR="00556D24">
        <w:rPr>
          <w:bCs/>
        </w:rPr>
        <w:t xml:space="preserve"> (Booth et al</w:t>
      </w:r>
      <w:r w:rsidR="001A2058">
        <w:rPr>
          <w:bCs/>
        </w:rPr>
        <w:t>.,</w:t>
      </w:r>
      <w:r w:rsidR="00556D24">
        <w:rPr>
          <w:bCs/>
        </w:rPr>
        <w:t xml:space="preserve"> 2020). The development of the PCoD framework</w:t>
      </w:r>
      <w:r w:rsidR="00783E06">
        <w:rPr>
          <w:bCs/>
        </w:rPr>
        <w:t xml:space="preserve"> to scale up population level effects from individual based studies to assess</w:t>
      </w:r>
      <w:r w:rsidR="00556D24">
        <w:rPr>
          <w:bCs/>
        </w:rPr>
        <w:t xml:space="preserve"> population consequences of disturbance (Pirotta et al 2018) involves parameterizing a series of transfer functions to link </w:t>
      </w:r>
      <w:r w:rsidR="00EB3A74">
        <w:rPr>
          <w:bCs/>
        </w:rPr>
        <w:t>behavioral</w:t>
      </w:r>
      <w:r w:rsidR="00783E06">
        <w:rPr>
          <w:bCs/>
        </w:rPr>
        <w:t xml:space="preserve"> and physiological changes. Understanding the intrinsic and extrinsic characteristics of populations exposed to anthropogenic stressors is key to populating the PCoD framework and </w:t>
      </w:r>
      <w:r w:rsidR="00556D24">
        <w:rPr>
          <w:bCs/>
        </w:rPr>
        <w:t>if estimates of basic demographic rates are not available then PCoD modelling is not possible (Pirotta et al</w:t>
      </w:r>
      <w:r w:rsidR="001A2058">
        <w:rPr>
          <w:bCs/>
        </w:rPr>
        <w:t>.</w:t>
      </w:r>
      <w:r w:rsidR="00556D24">
        <w:rPr>
          <w:bCs/>
        </w:rPr>
        <w:t xml:space="preserve">, 2018). </w:t>
      </w:r>
      <w:r w:rsidR="00783E06">
        <w:rPr>
          <w:bCs/>
        </w:rPr>
        <w:t xml:space="preserve">Short-finned pilot whales off Cape Hatteras have been the subject of significant controlled exposure and tagging effort, with data collected on multiple individuals. However, the plasticity in their behavioral response coupled with their large group sizes and </w:t>
      </w:r>
      <w:proofErr w:type="gramStart"/>
      <w:r w:rsidR="00783E06">
        <w:rPr>
          <w:bCs/>
        </w:rPr>
        <w:t>far ranging</w:t>
      </w:r>
      <w:proofErr w:type="gramEnd"/>
      <w:r w:rsidR="00783E06">
        <w:rPr>
          <w:bCs/>
        </w:rPr>
        <w:t xml:space="preserve"> behavior make data collection on intrinsic characteristics of </w:t>
      </w:r>
      <w:r w:rsidR="0099044D">
        <w:rPr>
          <w:bCs/>
        </w:rPr>
        <w:t>the population</w:t>
      </w:r>
      <w:r w:rsidR="00783E06">
        <w:rPr>
          <w:bCs/>
        </w:rPr>
        <w:t xml:space="preserve"> difficult. Data on sex, age class, reproductive state, nutritional state, social aggregation and how patterns of behavior and movement vary with season is not consistently collected and pilot whales do not feature in the summary of PCoD studies of marine mammal populations (Pirott</w:t>
      </w:r>
      <w:r w:rsidR="00591092">
        <w:rPr>
          <w:bCs/>
        </w:rPr>
        <w:t>a et al</w:t>
      </w:r>
      <w:r w:rsidR="001A2058">
        <w:rPr>
          <w:bCs/>
        </w:rPr>
        <w:t>.,</w:t>
      </w:r>
      <w:r w:rsidR="00591092">
        <w:rPr>
          <w:bCs/>
        </w:rPr>
        <w:t xml:space="preserve"> 2018)</w:t>
      </w:r>
      <w:r w:rsidR="0099044D">
        <w:rPr>
          <w:bCs/>
        </w:rPr>
        <w:t>, despite a wealth of data on individual response</w:t>
      </w:r>
      <w:r w:rsidR="00A23417">
        <w:rPr>
          <w:bCs/>
        </w:rPr>
        <w:t xml:space="preserve"> during controlled exposure experiments</w:t>
      </w:r>
      <w:r w:rsidR="00591092">
        <w:rPr>
          <w:bCs/>
        </w:rPr>
        <w:t xml:space="preserve">. </w:t>
      </w:r>
      <w:proofErr w:type="gramStart"/>
      <w:r w:rsidR="00591092">
        <w:rPr>
          <w:bCs/>
        </w:rPr>
        <w:t>In order to</w:t>
      </w:r>
      <w:proofErr w:type="gramEnd"/>
      <w:r w:rsidR="00591092">
        <w:rPr>
          <w:bCs/>
        </w:rPr>
        <w:t xml:space="preserve"> </w:t>
      </w:r>
      <w:r w:rsidR="00EB3A74">
        <w:rPr>
          <w:bCs/>
        </w:rPr>
        <w:t>utilize</w:t>
      </w:r>
      <w:r w:rsidR="00783E06">
        <w:rPr>
          <w:bCs/>
        </w:rPr>
        <w:t xml:space="preserve"> the existing Behavioral Respo</w:t>
      </w:r>
      <w:r w:rsidR="00591092">
        <w:rPr>
          <w:bCs/>
        </w:rPr>
        <w:t>nse data on p</w:t>
      </w:r>
      <w:r w:rsidR="00783E06">
        <w:rPr>
          <w:bCs/>
        </w:rPr>
        <w:t xml:space="preserve">ilot whales there is an </w:t>
      </w:r>
      <w:r w:rsidR="00783E06" w:rsidRPr="00783E06">
        <w:rPr>
          <w:b/>
          <w:bCs/>
          <w:u w:val="single"/>
        </w:rPr>
        <w:t>urgent need</w:t>
      </w:r>
      <w:r w:rsidR="00783E06">
        <w:rPr>
          <w:bCs/>
        </w:rPr>
        <w:t xml:space="preserve"> to:</w:t>
      </w:r>
      <w:r w:rsidR="0099044D">
        <w:rPr>
          <w:bCs/>
        </w:rPr>
        <w:t xml:space="preserve"> </w:t>
      </w:r>
      <w:r w:rsidR="00591092">
        <w:rPr>
          <w:bCs/>
        </w:rPr>
        <w:t>Quantify</w:t>
      </w:r>
      <w:r w:rsidR="00783E06">
        <w:rPr>
          <w:bCs/>
        </w:rPr>
        <w:t xml:space="preserve"> </w:t>
      </w:r>
      <w:r w:rsidR="00591092">
        <w:rPr>
          <w:bCs/>
        </w:rPr>
        <w:t>the demographics of</w:t>
      </w:r>
      <w:r w:rsidR="0099044D">
        <w:rPr>
          <w:bCs/>
        </w:rPr>
        <w:t xml:space="preserve"> </w:t>
      </w:r>
      <w:r w:rsidR="00591092">
        <w:rPr>
          <w:bCs/>
        </w:rPr>
        <w:t>pilot whale popula</w:t>
      </w:r>
      <w:r w:rsidR="0099044D">
        <w:rPr>
          <w:bCs/>
        </w:rPr>
        <w:t>tion</w:t>
      </w:r>
      <w:r w:rsidR="00A23417">
        <w:rPr>
          <w:bCs/>
        </w:rPr>
        <w:t>s</w:t>
      </w:r>
      <w:r w:rsidR="00591092">
        <w:rPr>
          <w:bCs/>
        </w:rPr>
        <w:t xml:space="preserve"> to understanding how changes in individual vital rates may affect population dynamics</w:t>
      </w:r>
      <w:r w:rsidR="0099044D">
        <w:rPr>
          <w:bCs/>
        </w:rPr>
        <w:t xml:space="preserve"> and inform the PCoD framework for this species.</w:t>
      </w:r>
    </w:p>
    <w:p w14:paraId="0ECA2C50" w14:textId="335831D5" w:rsidR="00783E06" w:rsidRDefault="00783E06" w:rsidP="00556D24">
      <w:pPr>
        <w:contextualSpacing/>
        <w:rPr>
          <w:bCs/>
        </w:rPr>
      </w:pPr>
    </w:p>
    <w:p w14:paraId="530FBDAC" w14:textId="5741E1DD" w:rsidR="00783E06" w:rsidRDefault="00591092" w:rsidP="007235E4">
      <w:pPr>
        <w:contextualSpacing/>
      </w:pPr>
      <w:r w:rsidRPr="00770E28">
        <w:t>Our</w:t>
      </w:r>
      <w:r>
        <w:t xml:space="preserve"> </w:t>
      </w:r>
      <w:r w:rsidRPr="00545DCB">
        <w:rPr>
          <w:b/>
          <w:u w:val="single"/>
        </w:rPr>
        <w:t>overall goal</w:t>
      </w:r>
      <w:r>
        <w:t xml:space="preserve"> is to gather </w:t>
      </w:r>
      <w:r w:rsidR="007235E4">
        <w:t xml:space="preserve">seasonal </w:t>
      </w:r>
      <w:r>
        <w:t>metrics on sex, age class, pregnancy status and</w:t>
      </w:r>
      <w:r w:rsidR="007258A4">
        <w:t xml:space="preserve"> </w:t>
      </w:r>
      <w:r w:rsidR="00DD0099">
        <w:t>body condition</w:t>
      </w:r>
      <w:r w:rsidR="007258A4">
        <w:t xml:space="preserve"> for</w:t>
      </w:r>
      <w:r w:rsidR="0099044D">
        <w:t xml:space="preserve"> a large proportion of </w:t>
      </w:r>
      <w:r>
        <w:t>the population of short-finned pilot whales off Cape Hatteras</w:t>
      </w:r>
      <w:r w:rsidR="0099044D">
        <w:t>.</w:t>
      </w:r>
      <w:r>
        <w:t xml:space="preserve"> To accomplish this goal, we will </w:t>
      </w:r>
      <w:r w:rsidR="007235E4">
        <w:t xml:space="preserve">systematically </w:t>
      </w:r>
      <w:r>
        <w:t xml:space="preserve">collect overhead imagery of </w:t>
      </w:r>
      <w:r w:rsidR="007235E4">
        <w:t xml:space="preserve">large </w:t>
      </w:r>
      <w:r>
        <w:t xml:space="preserve">pilot whale groups using </w:t>
      </w:r>
      <w:r w:rsidR="007258A4">
        <w:t>a custom built unmanned aerial system</w:t>
      </w:r>
      <w:ins w:id="1" w:author="William Cioffi" w:date="2021-07-11T20:21:00Z">
        <w:r w:rsidR="00731F66">
          <w:t xml:space="preserve"> and assign age-sex class and pregnancy status with models trained </w:t>
        </w:r>
      </w:ins>
      <w:ins w:id="2" w:author="William Cioffi" w:date="2021-07-11T20:20:00Z">
        <w:r w:rsidR="00F93BF9">
          <w:t>and validated with biopsies of a subset of individuals</w:t>
        </w:r>
      </w:ins>
      <w:r>
        <w:t>. We will repeat this approach</w:t>
      </w:r>
      <w:r w:rsidR="007235E4">
        <w:t xml:space="preserve"> within and between seasons</w:t>
      </w:r>
      <w:r>
        <w:t xml:space="preserve"> to maximize the number of in</w:t>
      </w:r>
      <w:r w:rsidR="007235E4">
        <w:t>dividuals we sample.</w:t>
      </w:r>
      <w:r w:rsidR="00171806">
        <w:t xml:space="preserve"> This method has been used successfully to collect demographic information</w:t>
      </w:r>
      <w:r w:rsidR="00A23417">
        <w:t xml:space="preserve"> on age, </w:t>
      </w:r>
      <w:proofErr w:type="gramStart"/>
      <w:r w:rsidR="00A23417">
        <w:t>pregnancy</w:t>
      </w:r>
      <w:proofErr w:type="gramEnd"/>
      <w:r w:rsidR="00A23417">
        <w:t xml:space="preserve"> and sex for b</w:t>
      </w:r>
      <w:r w:rsidR="00171806">
        <w:t>ottlenose dolphins in Scotland (</w:t>
      </w:r>
      <w:r w:rsidR="00171806" w:rsidRPr="00171806">
        <w:rPr>
          <w:b/>
        </w:rPr>
        <w:t>Figure 1</w:t>
      </w:r>
      <w:r w:rsidR="00A23417">
        <w:t>, from Cheney et al</w:t>
      </w:r>
      <w:r w:rsidR="001A2058">
        <w:t>.,</w:t>
      </w:r>
      <w:r w:rsidR="00A23417">
        <w:t xml:space="preserve"> (In Review))</w:t>
      </w:r>
      <w:r w:rsidR="002972A7">
        <w:t>.</w:t>
      </w:r>
      <w:r w:rsidR="007235E4">
        <w:t xml:space="preserve"> We will utilize this same approach to build </w:t>
      </w:r>
      <w:r w:rsidR="007235E4">
        <w:rPr>
          <w:bCs/>
        </w:rPr>
        <w:t>population level sex and life-history curves for pilot whales.</w:t>
      </w:r>
    </w:p>
    <w:p w14:paraId="4952AA6C" w14:textId="69F45D96" w:rsidR="00664E74" w:rsidRDefault="002972A7" w:rsidP="00664E74">
      <w:pPr>
        <w:contextualSpacing/>
        <w:rPr>
          <w:bCs/>
        </w:rPr>
      </w:pPr>
      <w:r>
        <w:rPr>
          <w:noProof/>
        </w:rPr>
        <mc:AlternateContent>
          <mc:Choice Requires="wpg">
            <w:drawing>
              <wp:anchor distT="0" distB="0" distL="114300" distR="114300" simplePos="0" relativeHeight="251664384" behindDoc="0" locked="0" layoutInCell="1" allowOverlap="1" wp14:anchorId="39350998" wp14:editId="4AC5416D">
                <wp:simplePos x="0" y="0"/>
                <wp:positionH relativeFrom="margin">
                  <wp:posOffset>-3810</wp:posOffset>
                </wp:positionH>
                <wp:positionV relativeFrom="paragraph">
                  <wp:posOffset>8255</wp:posOffset>
                </wp:positionV>
                <wp:extent cx="4693920" cy="2941320"/>
                <wp:effectExtent l="0" t="0" r="11430" b="11430"/>
                <wp:wrapSquare wrapText="bothSides"/>
                <wp:docPr id="16" name="Group 9"/>
                <wp:cNvGraphicFramePr/>
                <a:graphic xmlns:a="http://schemas.openxmlformats.org/drawingml/2006/main">
                  <a:graphicData uri="http://schemas.microsoft.com/office/word/2010/wordprocessingGroup">
                    <wpg:wgp>
                      <wpg:cNvGrpSpPr/>
                      <wpg:grpSpPr>
                        <a:xfrm>
                          <a:off x="0" y="0"/>
                          <a:ext cx="4693920" cy="2941320"/>
                          <a:chOff x="0" y="0"/>
                          <a:chExt cx="6096000" cy="3413436"/>
                        </a:xfrm>
                      </wpg:grpSpPr>
                      <pic:pic xmlns:pic="http://schemas.openxmlformats.org/drawingml/2006/picture">
                        <pic:nvPicPr>
                          <pic:cNvPr id="17" name="Picture 1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147244" y="81830"/>
                            <a:ext cx="2470449" cy="2308860"/>
                          </a:xfrm>
                          <a:prstGeom prst="rect">
                            <a:avLst/>
                          </a:prstGeom>
                        </pic:spPr>
                      </pic:pic>
                      <wpg:grpSp>
                        <wpg:cNvPr id="18" name="Group 18"/>
                        <wpg:cNvGrpSpPr/>
                        <wpg:grpSpPr>
                          <a:xfrm>
                            <a:off x="0" y="0"/>
                            <a:ext cx="6096000" cy="3413436"/>
                            <a:chOff x="0" y="0"/>
                            <a:chExt cx="6096000" cy="3413436"/>
                          </a:xfrm>
                        </wpg:grpSpPr>
                        <pic:pic xmlns:pic="http://schemas.openxmlformats.org/drawingml/2006/picture">
                          <pic:nvPicPr>
                            <pic:cNvPr id="19" name="Picture 19"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2546648" y="81830"/>
                              <a:ext cx="2572199" cy="2308860"/>
                            </a:xfrm>
                            <a:prstGeom prst="rect">
                              <a:avLst/>
                            </a:prstGeom>
                          </pic:spPr>
                        </pic:pic>
                        <wps:wsp>
                          <wps:cNvPr id="20" name="Rectangle 20"/>
                          <wps:cNvSpPr/>
                          <wps:spPr>
                            <a:xfrm>
                              <a:off x="0" y="2472366"/>
                              <a:ext cx="6096000" cy="941070"/>
                            </a:xfrm>
                            <a:prstGeom prst="rect">
                              <a:avLst/>
                            </a:prstGeom>
                            <a:ln>
                              <a:solidFill>
                                <a:sysClr val="windowText" lastClr="000000"/>
                              </a:solidFill>
                            </a:ln>
                          </wps:spPr>
                          <wps:txbx>
                            <w:txbxContent>
                              <w:p w14:paraId="03B1EA5B" w14:textId="77777777" w:rsidR="00DA4253" w:rsidRDefault="00DA4253" w:rsidP="00171806">
                                <w:pPr>
                                  <w:pStyle w:val="NormalWeb"/>
                                  <w:spacing w:before="0" w:beforeAutospacing="0" w:after="160" w:afterAutospacing="0" w:line="256" w:lineRule="auto"/>
                                </w:pPr>
                                <w:r>
                                  <w:rPr>
                                    <w:rFonts w:eastAsia="Calibri"/>
                                    <w:b/>
                                    <w:bCs/>
                                    <w:color w:val="000000" w:themeColor="text1"/>
                                    <w:kern w:val="24"/>
                                    <w:lang w:val="en-GB"/>
                                  </w:rPr>
                                  <w:t xml:space="preserve">Figure 1: </w:t>
                                </w:r>
                                <w:r>
                                  <w:rPr>
                                    <w:rFonts w:eastAsia="Calibri"/>
                                    <w:color w:val="000000" w:themeColor="text1"/>
                                    <w:kern w:val="24"/>
                                    <w:lang w:val="en-GB"/>
                                  </w:rPr>
                                  <w:t>Width-length ratios at 10% increments along the body of individual dolphins. A. Pregnant (red) versus non-pregnant (black) and unknown individuals (grey). B. Different age classes, adults (black), sub-adults (green), juveniles (grey), calves (blue) and newborn calf (orange)</w:t>
                                </w:r>
                              </w:p>
                            </w:txbxContent>
                          </wps:txbx>
                          <wps:bodyPr wrap="square">
                            <a:noAutofit/>
                          </wps:bodyPr>
                        </wps:wsp>
                        <wps:wsp>
                          <wps:cNvPr id="21" name="TextBox 6"/>
                          <wps:cNvSpPr txBox="1"/>
                          <wps:spPr>
                            <a:xfrm>
                              <a:off x="632683" y="0"/>
                              <a:ext cx="313765" cy="369332"/>
                            </a:xfrm>
                            <a:prstGeom prst="rect">
                              <a:avLst/>
                            </a:prstGeom>
                            <a:noFill/>
                          </wps:spPr>
                          <wps:txbx>
                            <w:txbxContent>
                              <w:p w14:paraId="5B7850E4" w14:textId="77777777" w:rsidR="00DA4253" w:rsidRDefault="00DA4253" w:rsidP="00171806">
                                <w:pPr>
                                  <w:pStyle w:val="NormalWeb"/>
                                  <w:spacing w:before="0" w:beforeAutospacing="0" w:after="0" w:afterAutospacing="0"/>
                                </w:pPr>
                                <w:r>
                                  <w:rPr>
                                    <w:rFonts w:asciiTheme="minorHAnsi" w:hAnsi="Calibri" w:cstheme="minorBidi"/>
                                    <w:color w:val="000000" w:themeColor="text1"/>
                                    <w:kern w:val="24"/>
                                    <w:sz w:val="36"/>
                                    <w:szCs w:val="36"/>
                                    <w:lang w:val="en-GB"/>
                                  </w:rPr>
                                  <w:t>A</w:t>
                                </w:r>
                              </w:p>
                            </w:txbxContent>
                          </wps:txbx>
                          <wps:bodyPr wrap="square" rtlCol="0">
                            <a:noAutofit/>
                          </wps:bodyPr>
                        </wps:wsp>
                        <wps:wsp>
                          <wps:cNvPr id="22" name="TextBox 7"/>
                          <wps:cNvSpPr txBox="1"/>
                          <wps:spPr>
                            <a:xfrm>
                              <a:off x="3048000" y="0"/>
                              <a:ext cx="313765" cy="369332"/>
                            </a:xfrm>
                            <a:prstGeom prst="rect">
                              <a:avLst/>
                            </a:prstGeom>
                            <a:noFill/>
                          </wps:spPr>
                          <wps:txbx>
                            <w:txbxContent>
                              <w:p w14:paraId="31C41EA2" w14:textId="77777777" w:rsidR="00DA4253" w:rsidRDefault="00DA4253" w:rsidP="00171806">
                                <w:pPr>
                                  <w:pStyle w:val="NormalWeb"/>
                                  <w:spacing w:before="0" w:beforeAutospacing="0" w:after="0" w:afterAutospacing="0"/>
                                </w:pPr>
                                <w:r>
                                  <w:rPr>
                                    <w:rFonts w:asciiTheme="minorHAnsi" w:hAnsi="Calibri" w:cstheme="minorBidi"/>
                                    <w:color w:val="000000" w:themeColor="text1"/>
                                    <w:kern w:val="24"/>
                                    <w:sz w:val="36"/>
                                    <w:szCs w:val="36"/>
                                    <w:lang w:val="en-GB"/>
                                  </w:rPr>
                                  <w:t>B</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39350998" id="Group 9" o:spid="_x0000_s1026" style="position:absolute;margin-left:-.3pt;margin-top:.65pt;width:369.6pt;height:231.6pt;z-index:251664384;mso-position-horizontal-relative:margin;mso-width-relative:margin;mso-height-relative:margin" coordsize="60960,341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Chart, line chart&#10;&#10;Description automatically generated" style="position:absolute;left:1472;top:818;width:24704;height: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">
                  <v:imagedata r:id="rId15" o:title="Chart, line chart&#10;&#10;Description automatically generated"/>
                </v:shape>
                <v:group id="Group 18" o:spid="_x0000_s1028" style="position:absolute;width:60960;height:34134" coordsize="60960,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9" o:spid="_x0000_s1029" type="#_x0000_t75" alt="Chart&#10;&#10;Description automatically generated" style="position:absolute;left:25466;top:818;width:25722;height: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">
                    <v:imagedata r:id="rId16" o:title="Chart&#10;&#10;Description automatically generated"/>
                  </v:shape>
                  <v:rect id="Rectangle 20" o:spid="_x0000_s1030" style="position:absolute;top:24723;width:60960;height:9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" filled="f" strokecolor="windowText">
                    <v:textbox>
                      <w:txbxContent>
                        <w:p w14:paraId="03B1EA5B" w14:textId="77777777" w:rsidR="00DA4253" w:rsidRDefault="00DA4253" w:rsidP="00171806">
                          <w:pPr>
                            <w:pStyle w:val="NormalWeb"/>
                            <w:spacing w:before="0" w:beforeAutospacing="0" w:after="160" w:afterAutospacing="0" w:line="256" w:lineRule="auto"/>
                          </w:pPr>
                          <w:r>
                            <w:rPr>
                              <w:rFonts w:eastAsia="Calibri"/>
                              <w:b/>
                              <w:bCs/>
                              <w:color w:val="000000" w:themeColor="text1"/>
                              <w:kern w:val="24"/>
                              <w:lang w:val="en-GB"/>
                            </w:rPr>
                            <w:t xml:space="preserve">Figure 1: </w:t>
                          </w:r>
                          <w:r>
                            <w:rPr>
                              <w:rFonts w:eastAsia="Calibri"/>
                              <w:color w:val="000000" w:themeColor="text1"/>
                              <w:kern w:val="24"/>
                              <w:lang w:val="en-GB"/>
                            </w:rPr>
                            <w:t>Width-length ratios at 10% increments along the body of individual dolphins. A. Pregnant (red) versus non-pregnant (black) and unknown individuals (grey). B. Different age classes, adults (black), sub-adults (green), juveniles (grey), calves (blue) and newborn calf (orange)</w:t>
                          </w:r>
                        </w:p>
                      </w:txbxContent>
                    </v:textbox>
                  </v:rect>
                  <v:shapetype id="_x0000_t202" coordsize="21600,21600" o:spt="202" path="m,l,21600r21600,l21600,xe">
                    <v:stroke joinstyle="miter"/>
                    <v:path gradientshapeok="t" o:connecttype="rect"/>
                  </v:shapetype>
                  <v:shape id="TextBox 6" o:spid="_x0000_s1031" type="#_x0000_t202" style="position:absolute;left:6326;width:313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B7850E4" w14:textId="77777777" w:rsidR="00DA4253" w:rsidRDefault="00DA4253" w:rsidP="00171806">
                          <w:pPr>
                            <w:pStyle w:val="NormalWeb"/>
                            <w:spacing w:before="0" w:beforeAutospacing="0" w:after="0" w:afterAutospacing="0"/>
                          </w:pPr>
                          <w:r>
                            <w:rPr>
                              <w:rFonts w:asciiTheme="minorHAnsi" w:hAnsi="Calibri" w:cstheme="minorBidi"/>
                              <w:color w:val="000000" w:themeColor="text1"/>
                              <w:kern w:val="24"/>
                              <w:sz w:val="36"/>
                              <w:szCs w:val="36"/>
                              <w:lang w:val="en-GB"/>
                            </w:rPr>
                            <w:t>A</w:t>
                          </w:r>
                        </w:p>
                      </w:txbxContent>
                    </v:textbox>
                  </v:shape>
                  <v:shape id="TextBox 7" o:spid="_x0000_s1032" type="#_x0000_t202" style="position:absolute;left:30480;width:313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1C41EA2" w14:textId="77777777" w:rsidR="00DA4253" w:rsidRDefault="00DA4253" w:rsidP="00171806">
                          <w:pPr>
                            <w:pStyle w:val="NormalWeb"/>
                            <w:spacing w:before="0" w:beforeAutospacing="0" w:after="0" w:afterAutospacing="0"/>
                          </w:pPr>
                          <w:r>
                            <w:rPr>
                              <w:rFonts w:asciiTheme="minorHAnsi" w:hAnsi="Calibri" w:cstheme="minorBidi"/>
                              <w:color w:val="000000" w:themeColor="text1"/>
                              <w:kern w:val="24"/>
                              <w:sz w:val="36"/>
                              <w:szCs w:val="36"/>
                              <w:lang w:val="en-GB"/>
                            </w:rPr>
                            <w:t>B</w:t>
                          </w:r>
                        </w:p>
                      </w:txbxContent>
                    </v:textbox>
                  </v:shape>
                </v:group>
                <w10:wrap type="square" anchorx="margin"/>
              </v:group>
            </w:pict>
          </mc:Fallback>
        </mc:AlternateContent>
      </w:r>
      <w:r w:rsidR="0099044D">
        <w:rPr>
          <w:bCs/>
        </w:rPr>
        <w:t xml:space="preserve">Our </w:t>
      </w:r>
      <w:r w:rsidR="0099044D" w:rsidRPr="002972A7">
        <w:rPr>
          <w:b/>
          <w:bCs/>
          <w:u w:val="single"/>
        </w:rPr>
        <w:t>central hypothesis</w:t>
      </w:r>
      <w:r w:rsidR="0099044D">
        <w:rPr>
          <w:bCs/>
        </w:rPr>
        <w:t xml:space="preserve"> for this work is that pilot whales form large population aggregations providing an opportunity to sample large proportions of the population </w:t>
      </w:r>
      <w:r w:rsidR="007258A4">
        <w:rPr>
          <w:bCs/>
        </w:rPr>
        <w:t>within a small</w:t>
      </w:r>
      <w:r w:rsidR="0099044D">
        <w:rPr>
          <w:bCs/>
        </w:rPr>
        <w:t xml:space="preserve"> time</w:t>
      </w:r>
      <w:r w:rsidR="007258A4">
        <w:rPr>
          <w:bCs/>
        </w:rPr>
        <w:t xml:space="preserve"> </w:t>
      </w:r>
      <w:r>
        <w:rPr>
          <w:bCs/>
        </w:rPr>
        <w:t xml:space="preserve">and space </w:t>
      </w:r>
      <w:r w:rsidR="007258A4">
        <w:rPr>
          <w:bCs/>
        </w:rPr>
        <w:t>window</w:t>
      </w:r>
      <w:r w:rsidR="0099044D">
        <w:rPr>
          <w:bCs/>
        </w:rPr>
        <w:t xml:space="preserve">. This will provide extensive </w:t>
      </w:r>
      <w:r w:rsidR="007258A4">
        <w:rPr>
          <w:bCs/>
        </w:rPr>
        <w:t xml:space="preserve">data </w:t>
      </w:r>
      <w:r w:rsidR="0099044D">
        <w:rPr>
          <w:bCs/>
        </w:rPr>
        <w:t xml:space="preserve">samples with which to build population level </w:t>
      </w:r>
      <w:r w:rsidR="007258A4">
        <w:rPr>
          <w:bCs/>
        </w:rPr>
        <w:t xml:space="preserve">sex and life-history </w:t>
      </w:r>
      <w:r w:rsidR="0099044D">
        <w:rPr>
          <w:bCs/>
        </w:rPr>
        <w:t xml:space="preserve">curves that will represent the first large scale effort to document population level demographics for this species. </w:t>
      </w:r>
      <w:r w:rsidR="007258A4">
        <w:rPr>
          <w:bCs/>
        </w:rPr>
        <w:t>The vast aggregations of pi</w:t>
      </w:r>
      <w:r>
        <w:rPr>
          <w:bCs/>
        </w:rPr>
        <w:t>l</w:t>
      </w:r>
      <w:r w:rsidR="007258A4">
        <w:rPr>
          <w:bCs/>
        </w:rPr>
        <w:t xml:space="preserve">ot whales seen off Cape Hatteras provide an unrivalled opportunity to gather </w:t>
      </w:r>
      <w:r>
        <w:rPr>
          <w:bCs/>
        </w:rPr>
        <w:t xml:space="preserve">these </w:t>
      </w:r>
      <w:r w:rsidR="007258A4">
        <w:rPr>
          <w:bCs/>
        </w:rPr>
        <w:t>data</w:t>
      </w:r>
      <w:r>
        <w:rPr>
          <w:bCs/>
        </w:rPr>
        <w:t xml:space="preserve"> that could </w:t>
      </w:r>
      <w:r w:rsidR="007235E4">
        <w:rPr>
          <w:bCs/>
        </w:rPr>
        <w:t>form the</w:t>
      </w:r>
      <w:r>
        <w:rPr>
          <w:bCs/>
        </w:rPr>
        <w:t xml:space="preserve"> basis </w:t>
      </w:r>
      <w:r w:rsidR="007258A4">
        <w:rPr>
          <w:bCs/>
        </w:rPr>
        <w:t xml:space="preserve">to </w:t>
      </w:r>
      <w:r>
        <w:rPr>
          <w:bCs/>
        </w:rPr>
        <w:t>parameterize</w:t>
      </w:r>
      <w:r w:rsidR="007258A4">
        <w:rPr>
          <w:bCs/>
        </w:rPr>
        <w:t xml:space="preserve"> a PCoD model for this species.</w:t>
      </w:r>
      <w:r>
        <w:rPr>
          <w:bCs/>
        </w:rPr>
        <w:t xml:space="preserve"> </w:t>
      </w:r>
      <w:r w:rsidR="001A2058">
        <w:rPr>
          <w:bCs/>
        </w:rPr>
        <w:t xml:space="preserve">Furthermore, Booth et al., </w:t>
      </w:r>
      <w:r w:rsidR="00DD0099">
        <w:rPr>
          <w:bCs/>
        </w:rPr>
        <w:t>(</w:t>
      </w:r>
      <w:r w:rsidR="00664E74">
        <w:rPr>
          <w:bCs/>
        </w:rPr>
        <w:t>2020</w:t>
      </w:r>
      <w:r w:rsidR="00DD0099">
        <w:rPr>
          <w:bCs/>
        </w:rPr>
        <w:t>)</w:t>
      </w:r>
      <w:r w:rsidR="00664E74">
        <w:rPr>
          <w:bCs/>
        </w:rPr>
        <w:t>, rated photogrammetry, including drones, as a high feasibility methodology for monitoring demographic characteristics and health variables</w:t>
      </w:r>
      <w:r w:rsidR="00DD0099">
        <w:rPr>
          <w:bCs/>
        </w:rPr>
        <w:t xml:space="preserve"> </w:t>
      </w:r>
      <w:r w:rsidR="00664E74">
        <w:rPr>
          <w:bCs/>
        </w:rPr>
        <w:t xml:space="preserve">to inform PCoD analyses for deep-diving cetaceans. They also outlined that the ratio of calves to mature females and the proportion of immature animals are important demographic characteristics that may provide an early warning of population decline. Due to the large group sizes and offshore inaccessibility of pilot whales, recording these data via any other methods would be extremely </w:t>
      </w:r>
      <w:r w:rsidR="00664E74">
        <w:rPr>
          <w:bCs/>
        </w:rPr>
        <w:lastRenderedPageBreak/>
        <w:t>challenging. Documenting natural variability in demographic and health variables under undisturbed conditions is vital for assessing non-lethal disturbance effects (Booth et al</w:t>
      </w:r>
      <w:r w:rsidR="001A2058">
        <w:rPr>
          <w:bCs/>
        </w:rPr>
        <w:t>.,</w:t>
      </w:r>
      <w:r w:rsidR="00664E74">
        <w:rPr>
          <w:bCs/>
        </w:rPr>
        <w:t xml:space="preserve"> 2020). Body condition can vary both seasonally and during different life history stages, so it is important to determine life history stage whilst estimating body condition. Our approach accounts for this through seasonal sampling utilizing three data collection trips each year and by collecting data on mixed age groups through our comprehensive sampling regime of capturing every individual.</w:t>
      </w:r>
    </w:p>
    <w:p w14:paraId="7461176E" w14:textId="77777777" w:rsidR="00664E74" w:rsidRDefault="00664E74" w:rsidP="00556D24">
      <w:pPr>
        <w:contextualSpacing/>
        <w:rPr>
          <w:bCs/>
        </w:rPr>
      </w:pPr>
    </w:p>
    <w:p w14:paraId="16863E2B" w14:textId="44D32C8E" w:rsidR="00783E06" w:rsidRPr="007235E4" w:rsidRDefault="007235E4" w:rsidP="00556D24">
      <w:pPr>
        <w:contextualSpacing/>
        <w:rPr>
          <w:bCs/>
        </w:rPr>
      </w:pPr>
      <w:r>
        <w:rPr>
          <w:bCs/>
        </w:rPr>
        <w:t>Our study will be comprised of</w:t>
      </w:r>
      <w:r w:rsidR="002972A7">
        <w:rPr>
          <w:bCs/>
        </w:rPr>
        <w:t xml:space="preserve"> the following aims:</w:t>
      </w:r>
    </w:p>
    <w:p w14:paraId="0FF8BF41" w14:textId="77777777" w:rsidR="00783E06" w:rsidRDefault="00783E06" w:rsidP="00556D24">
      <w:pPr>
        <w:contextualSpacing/>
        <w:rPr>
          <w:bCs/>
        </w:rPr>
      </w:pPr>
    </w:p>
    <w:p w14:paraId="388549C5" w14:textId="0FC62570" w:rsidR="00DD0099" w:rsidRDefault="007235E4" w:rsidP="00DD0099">
      <w:pPr>
        <w:contextualSpacing/>
        <w:rPr>
          <w:bCs/>
        </w:rPr>
      </w:pPr>
      <w:r>
        <w:rPr>
          <w:b/>
        </w:rPr>
        <w:t>Aim</w:t>
      </w:r>
      <w:r w:rsidRPr="00BE5B0D">
        <w:rPr>
          <w:b/>
        </w:rPr>
        <w:t xml:space="preserve"> 1: </w:t>
      </w:r>
      <w:r>
        <w:rPr>
          <w:b/>
        </w:rPr>
        <w:t xml:space="preserve">Produce seasonal sex and age structure curves and body condition data for short-finned pilot whales off Cape Hatteras. </w:t>
      </w:r>
      <w:r w:rsidRPr="00BE5B0D">
        <w:t xml:space="preserve">Based on </w:t>
      </w:r>
      <w:r>
        <w:t>the</w:t>
      </w:r>
      <w:r w:rsidR="00DD0099">
        <w:t xml:space="preserve"> established methodology we have</w:t>
      </w:r>
      <w:r>
        <w:t xml:space="preserve"> used for bottlenose dolphins (</w:t>
      </w:r>
      <w:r w:rsidRPr="00DF2F5A">
        <w:rPr>
          <w:b/>
        </w:rPr>
        <w:t>Figure 1</w:t>
      </w:r>
      <w:r>
        <w:t>)</w:t>
      </w:r>
      <w:r w:rsidRPr="00BE5B0D">
        <w:t xml:space="preserve">, we </w:t>
      </w:r>
      <w:r>
        <w:t>hypothesize that we can produce age-structure plots for pilot whales based on width-length ratio measurements from drone images. This will be possible due to the large volume of images of different individuals (1000+) that will be collected</w:t>
      </w:r>
      <w:r w:rsidR="00DD0099">
        <w:t xml:space="preserve"> over multiple sampling periods</w:t>
      </w:r>
      <w:r>
        <w:t xml:space="preserve">. </w:t>
      </w:r>
      <w:del w:id="3" w:author="William Cioffi" w:date="2021-07-11T17:43:00Z">
        <w:r w:rsidDel="009546A5">
          <w:delText>We can ground truth known f</w:delText>
        </w:r>
      </w:del>
      <w:ins w:id="4" w:author="William Cioffi" w:date="2021-07-11T17:43:00Z">
        <w:r w:rsidR="009546A5">
          <w:t>F</w:t>
        </w:r>
      </w:ins>
      <w:r>
        <w:t xml:space="preserve">emales </w:t>
      </w:r>
      <w:ins w:id="5" w:author="William Cioffi" w:date="2021-07-11T17:43:00Z">
        <w:r w:rsidR="009546A5">
          <w:t xml:space="preserve">can be identified </w:t>
        </w:r>
      </w:ins>
      <w:r>
        <w:t>based on calf association and quantify age</w:t>
      </w:r>
      <w:r w:rsidR="00A23417">
        <w:t xml:space="preserve"> and sex</w:t>
      </w:r>
      <w:r>
        <w:t xml:space="preserve"> classes using length measurements and simultaneous photo-id images where possible. We can also assess if pregnancy status can be determined using the 30-50% width-length ratio increments </w:t>
      </w:r>
      <w:r w:rsidR="00DD0099">
        <w:t xml:space="preserve">successfully </w:t>
      </w:r>
      <w:r>
        <w:t>demonstrated in bottlenose dolphins (</w:t>
      </w:r>
      <w:r w:rsidRPr="007235E4">
        <w:rPr>
          <w:b/>
        </w:rPr>
        <w:t>Figure 1</w:t>
      </w:r>
      <w:r>
        <w:t>).</w:t>
      </w:r>
      <w:ins w:id="6" w:author="William Cioffi" w:date="2021-07-11T17:44:00Z">
        <w:r w:rsidR="009546A5">
          <w:t xml:space="preserve"> We will ground truth these measurements</w:t>
        </w:r>
      </w:ins>
      <w:ins w:id="7" w:author="William Cioffi" w:date="2021-07-11T17:46:00Z">
        <w:r w:rsidR="009546A5">
          <w:t xml:space="preserve"> using biopsies from </w:t>
        </w:r>
      </w:ins>
      <w:ins w:id="8" w:author="William Cioffi" w:date="2021-07-11T17:45:00Z">
        <w:r w:rsidR="009546A5">
          <w:t>a subset of the measured individuals and determining genetic sex,</w:t>
        </w:r>
      </w:ins>
      <w:ins w:id="9" w:author="William Cioffi" w:date="2021-07-11T17:46:00Z">
        <w:r w:rsidR="009546A5">
          <w:t xml:space="preserve"> progesterone levels</w:t>
        </w:r>
      </w:ins>
      <w:ins w:id="10" w:author="William Cioffi" w:date="2021-07-11T17:47:00Z">
        <w:r w:rsidR="009546A5">
          <w:t xml:space="preserve"> for pregnancy</w:t>
        </w:r>
      </w:ins>
      <w:ins w:id="11" w:author="William Cioffi" w:date="2021-07-11T17:48:00Z">
        <w:r w:rsidR="00D72365">
          <w:t xml:space="preserve"> (e.g., </w:t>
        </w:r>
      </w:ins>
      <w:proofErr w:type="spellStart"/>
      <w:ins w:id="12" w:author="William Cioffi" w:date="2021-07-11T17:49:00Z">
        <w:r w:rsidR="00D72365">
          <w:t>Pallin</w:t>
        </w:r>
        <w:proofErr w:type="spellEnd"/>
        <w:r w:rsidR="00D72365">
          <w:t xml:space="preserve"> et al., 2018</w:t>
        </w:r>
      </w:ins>
      <w:ins w:id="13" w:author="William Cioffi" w:date="2021-07-11T17:48:00Z">
        <w:r w:rsidR="00D72365">
          <w:t>)</w:t>
        </w:r>
      </w:ins>
      <w:ins w:id="14" w:author="William Cioffi" w:date="2021-07-11T17:47:00Z">
        <w:r w:rsidR="009546A5">
          <w:t>, and age estimates from epigenetic markers (</w:t>
        </w:r>
      </w:ins>
      <w:ins w:id="15" w:author="William Cioffi" w:date="2021-07-11T17:48:00Z">
        <w:r w:rsidR="00D72365">
          <w:t xml:space="preserve">e.g., </w:t>
        </w:r>
      </w:ins>
      <w:proofErr w:type="spellStart"/>
      <w:ins w:id="16" w:author="William Cioffi" w:date="2021-07-11T17:52:00Z">
        <w:r w:rsidR="00D72365">
          <w:t>Bors</w:t>
        </w:r>
        <w:proofErr w:type="spellEnd"/>
        <w:r w:rsidR="00D72365">
          <w:t xml:space="preserve"> et al., 2021</w:t>
        </w:r>
      </w:ins>
      <w:ins w:id="17" w:author="William Cioffi" w:date="2021-07-11T17:48:00Z">
        <w:r w:rsidR="00D72365">
          <w:t>)</w:t>
        </w:r>
      </w:ins>
      <w:ins w:id="18" w:author="William Cioffi" w:date="2021-07-11T17:47:00Z">
        <w:r w:rsidR="009546A5">
          <w:t>.</w:t>
        </w:r>
      </w:ins>
      <w:r>
        <w:t xml:space="preserve"> This approach will enable us to quantify the age class structure for this population and compare between seasons.</w:t>
      </w:r>
      <w:r w:rsidR="00DD0099" w:rsidRPr="00DD0099">
        <w:rPr>
          <w:bCs/>
        </w:rPr>
        <w:t xml:space="preserve"> </w:t>
      </w:r>
      <w:r w:rsidR="00DD0099">
        <w:rPr>
          <w:bCs/>
        </w:rPr>
        <w:t>Female body condition with</w:t>
      </w:r>
      <w:r w:rsidR="00A23417">
        <w:rPr>
          <w:bCs/>
        </w:rPr>
        <w:t xml:space="preserve"> and without a calf present </w:t>
      </w:r>
      <w:r w:rsidR="00DD0099">
        <w:rPr>
          <w:bCs/>
        </w:rPr>
        <w:t xml:space="preserve">compared </w:t>
      </w:r>
      <w:r w:rsidR="00B00DDA">
        <w:rPr>
          <w:bCs/>
        </w:rPr>
        <w:t xml:space="preserve">to </w:t>
      </w:r>
      <w:r w:rsidR="00DD0099">
        <w:rPr>
          <w:bCs/>
        </w:rPr>
        <w:t xml:space="preserve">calf length </w:t>
      </w:r>
      <w:r w:rsidR="00B00DDA">
        <w:rPr>
          <w:bCs/>
        </w:rPr>
        <w:t>may provide metrics on the variation</w:t>
      </w:r>
      <w:r w:rsidR="00DD0099">
        <w:rPr>
          <w:bCs/>
        </w:rPr>
        <w:t xml:space="preserve"> in</w:t>
      </w:r>
      <w:r w:rsidR="00B00DDA">
        <w:rPr>
          <w:bCs/>
        </w:rPr>
        <w:t xml:space="preserve"> </w:t>
      </w:r>
      <w:r w:rsidR="00DD0099">
        <w:rPr>
          <w:bCs/>
        </w:rPr>
        <w:t>individual health</w:t>
      </w:r>
      <w:r w:rsidR="00B00DDA">
        <w:rPr>
          <w:bCs/>
        </w:rPr>
        <w:t xml:space="preserve"> and potentially the probab</w:t>
      </w:r>
      <w:r w:rsidR="00DD0099">
        <w:rPr>
          <w:bCs/>
        </w:rPr>
        <w:t>ility of calf survival</w:t>
      </w:r>
      <w:r w:rsidR="00B00DDA">
        <w:rPr>
          <w:bCs/>
        </w:rPr>
        <w:t xml:space="preserve"> as well as calving periods for this population</w:t>
      </w:r>
      <w:r w:rsidR="00DD0099">
        <w:rPr>
          <w:bCs/>
        </w:rPr>
        <w:t xml:space="preserve">. </w:t>
      </w:r>
      <w:r w:rsidR="00B00DDA">
        <w:rPr>
          <w:bCs/>
        </w:rPr>
        <w:t xml:space="preserve">Our </w:t>
      </w:r>
      <w:r w:rsidR="00DD0099">
        <w:rPr>
          <w:bCs/>
        </w:rPr>
        <w:t xml:space="preserve">approach </w:t>
      </w:r>
      <w:r w:rsidR="00B00DDA">
        <w:rPr>
          <w:bCs/>
        </w:rPr>
        <w:t>provides</w:t>
      </w:r>
      <w:r w:rsidR="00DD0099">
        <w:rPr>
          <w:bCs/>
        </w:rPr>
        <w:t xml:space="preserve"> the ability </w:t>
      </w:r>
      <w:r w:rsidR="00B00DDA">
        <w:rPr>
          <w:bCs/>
        </w:rPr>
        <w:t>t</w:t>
      </w:r>
      <w:r w:rsidR="00DD0099">
        <w:rPr>
          <w:bCs/>
        </w:rPr>
        <w:t>o collect measurable images from hundreds of adults for compari</w:t>
      </w:r>
      <w:r w:rsidR="00B00DDA">
        <w:rPr>
          <w:bCs/>
        </w:rPr>
        <w:t>son</w:t>
      </w:r>
      <w:r w:rsidR="00DD0099">
        <w:rPr>
          <w:bCs/>
        </w:rPr>
        <w:t xml:space="preserve"> </w:t>
      </w:r>
      <w:r w:rsidR="00B00DDA">
        <w:rPr>
          <w:bCs/>
        </w:rPr>
        <w:t>and the</w:t>
      </w:r>
      <w:r w:rsidR="00DD0099">
        <w:rPr>
          <w:bCs/>
        </w:rPr>
        <w:t xml:space="preserve"> ability </w:t>
      </w:r>
      <w:r w:rsidR="00B00DDA">
        <w:rPr>
          <w:bCs/>
        </w:rPr>
        <w:t>t</w:t>
      </w:r>
      <w:r w:rsidR="00DD0099">
        <w:rPr>
          <w:bCs/>
        </w:rPr>
        <w:t>o determine male and female cohorts using known</w:t>
      </w:r>
      <w:r w:rsidR="00B00DDA">
        <w:rPr>
          <w:bCs/>
        </w:rPr>
        <w:t xml:space="preserve"> (individuals with calves) female </w:t>
      </w:r>
      <w:r w:rsidR="00DD0099">
        <w:rPr>
          <w:bCs/>
        </w:rPr>
        <w:t>lengths</w:t>
      </w:r>
      <w:r w:rsidR="00A23417">
        <w:rPr>
          <w:bCs/>
        </w:rPr>
        <w:t xml:space="preserve"> and the known differences between male and female lengths</w:t>
      </w:r>
      <w:r w:rsidR="00DD0099">
        <w:rPr>
          <w:bCs/>
        </w:rPr>
        <w:t>. This would provide metrics to determine relation</w:t>
      </w:r>
      <w:r w:rsidR="00B00DDA">
        <w:rPr>
          <w:bCs/>
        </w:rPr>
        <w:t>ships between reproductive stat</w:t>
      </w:r>
      <w:r w:rsidR="00DD0099">
        <w:rPr>
          <w:bCs/>
        </w:rPr>
        <w:t>us and vital rates</w:t>
      </w:r>
      <w:r w:rsidR="00DA4253">
        <w:rPr>
          <w:bCs/>
        </w:rPr>
        <w:t xml:space="preserve"> as well as information on the ratio of calves to mature females</w:t>
      </w:r>
      <w:r w:rsidR="00DD0099">
        <w:rPr>
          <w:bCs/>
        </w:rPr>
        <w:t>.</w:t>
      </w:r>
    </w:p>
    <w:p w14:paraId="772422EA" w14:textId="364C3715" w:rsidR="007235E4" w:rsidRDefault="007235E4" w:rsidP="007235E4">
      <w:pPr>
        <w:contextualSpacing/>
      </w:pPr>
    </w:p>
    <w:p w14:paraId="405C6C7C" w14:textId="156A316C" w:rsidR="007235E4" w:rsidRDefault="007235E4" w:rsidP="007235E4">
      <w:pPr>
        <w:contextualSpacing/>
        <w:rPr>
          <w:bCs/>
        </w:rPr>
      </w:pPr>
      <w:commentRangeStart w:id="19"/>
      <w:r>
        <w:rPr>
          <w:b/>
        </w:rPr>
        <w:t xml:space="preserve">Aim </w:t>
      </w:r>
      <w:r w:rsidR="00B00DDA">
        <w:rPr>
          <w:b/>
        </w:rPr>
        <w:t>2</w:t>
      </w:r>
      <w:r>
        <w:rPr>
          <w:b/>
        </w:rPr>
        <w:t xml:space="preserve">: </w:t>
      </w:r>
      <w:r w:rsidR="00EB3A74">
        <w:rPr>
          <w:b/>
        </w:rPr>
        <w:t>Analyze</w:t>
      </w:r>
      <w:r>
        <w:rPr>
          <w:b/>
        </w:rPr>
        <w:t xml:space="preserve"> water </w:t>
      </w:r>
      <w:commentRangeEnd w:id="19"/>
      <w:r w:rsidR="009546A5">
        <w:rPr>
          <w:rStyle w:val="CommentReference"/>
          <w:rFonts w:eastAsiaTheme="minorHAnsi" w:cs="Arial"/>
        </w:rPr>
        <w:commentReference w:id="19"/>
      </w:r>
      <w:r>
        <w:rPr>
          <w:b/>
        </w:rPr>
        <w:t>samples for eDNA to</w:t>
      </w:r>
      <w:r w:rsidRPr="002626F6">
        <w:rPr>
          <w:bCs/>
        </w:rPr>
        <w:t xml:space="preserve"> </w:t>
      </w:r>
      <w:r w:rsidRPr="002626F6">
        <w:rPr>
          <w:b/>
          <w:bCs/>
        </w:rPr>
        <w:t>provide contextual variables of environmental quality and prey resources at each site where imagery is collected</w:t>
      </w:r>
      <w:r>
        <w:rPr>
          <w:bCs/>
        </w:rPr>
        <w:t>. To help calibrate changes observed during sampling we will collect information on contextual variables to use as covariates in analysis. Collecting water samples in areas where pilot whales forage will provide us with the ability to assess prey types and quantify any seasonal differences in prey availability</w:t>
      </w:r>
      <w:r w:rsidR="00DD0099">
        <w:rPr>
          <w:bCs/>
        </w:rPr>
        <w:t>, that may in turn he</w:t>
      </w:r>
      <w:r w:rsidR="00B00DDA">
        <w:rPr>
          <w:bCs/>
        </w:rPr>
        <w:t>l</w:t>
      </w:r>
      <w:r w:rsidR="00DD0099">
        <w:rPr>
          <w:bCs/>
        </w:rPr>
        <w:t>p us to quantify any observed differences in body condition</w:t>
      </w:r>
      <w:r>
        <w:rPr>
          <w:bCs/>
        </w:rPr>
        <w:t xml:space="preserve">. The RV Shearwater has the capacity to collect water samples over </w:t>
      </w:r>
      <w:r w:rsidR="00DD0099">
        <w:rPr>
          <w:bCs/>
        </w:rPr>
        <w:t>multiple depths</w:t>
      </w:r>
      <w:r w:rsidR="00A23417">
        <w:rPr>
          <w:bCs/>
        </w:rPr>
        <w:t xml:space="preserve"> using a CTD cast</w:t>
      </w:r>
      <w:r>
        <w:rPr>
          <w:bCs/>
        </w:rPr>
        <w:t xml:space="preserve"> to assess prey availability using </w:t>
      </w:r>
      <w:r w:rsidR="00DD0099">
        <w:rPr>
          <w:bCs/>
        </w:rPr>
        <w:t>an</w:t>
      </w:r>
      <w:r>
        <w:rPr>
          <w:bCs/>
        </w:rPr>
        <w:t xml:space="preserve"> eDNA </w:t>
      </w:r>
      <w:r w:rsidR="00DD0099">
        <w:rPr>
          <w:bCs/>
        </w:rPr>
        <w:t>approach.</w:t>
      </w:r>
    </w:p>
    <w:p w14:paraId="34BAA617" w14:textId="77777777" w:rsidR="007235E4" w:rsidRDefault="007235E4" w:rsidP="007235E4">
      <w:pPr>
        <w:contextualSpacing/>
      </w:pPr>
    </w:p>
    <w:p w14:paraId="7782A069" w14:textId="67C2EFC2" w:rsidR="007235E4" w:rsidRPr="00B00DDA" w:rsidRDefault="007235E4" w:rsidP="007235E4">
      <w:pPr>
        <w:contextualSpacing/>
        <w:rPr>
          <w:bCs/>
        </w:rPr>
      </w:pPr>
      <w:r>
        <w:rPr>
          <w:b/>
        </w:rPr>
        <w:t xml:space="preserve">Aim </w:t>
      </w:r>
      <w:r w:rsidRPr="00EC4684">
        <w:rPr>
          <w:b/>
        </w:rPr>
        <w:t xml:space="preserve">3: </w:t>
      </w:r>
      <w:r>
        <w:rPr>
          <w:b/>
        </w:rPr>
        <w:t>Use this demographic data to parameterize the transfer functions to inform PCoD Analysis for short-finned pilot whales of Cape Hatteras</w:t>
      </w:r>
      <w:r w:rsidRPr="00EC4684">
        <w:rPr>
          <w:b/>
        </w:rPr>
        <w:t>.</w:t>
      </w:r>
      <w:r>
        <w:rPr>
          <w:b/>
        </w:rPr>
        <w:t xml:space="preserve"> </w:t>
      </w:r>
      <w:r w:rsidRPr="007235E4">
        <w:t xml:space="preserve">We will provide </w:t>
      </w:r>
      <w:r>
        <w:t>our</w:t>
      </w:r>
      <w:r w:rsidR="00B00DDA">
        <w:t xml:space="preserve"> demographic</w:t>
      </w:r>
      <w:r>
        <w:t xml:space="preserve"> </w:t>
      </w:r>
      <w:r w:rsidR="00B00DDA">
        <w:t>metrics</w:t>
      </w:r>
      <w:r>
        <w:t xml:space="preserve"> for utilization in</w:t>
      </w:r>
      <w:r w:rsidR="00B00DDA">
        <w:t xml:space="preserve"> the</w:t>
      </w:r>
      <w:r>
        <w:t xml:space="preserve"> PCoD modelling</w:t>
      </w:r>
      <w:r w:rsidR="00DD0099">
        <w:t xml:space="preserve"> framework. </w:t>
      </w:r>
      <w:r w:rsidR="00B00DDA">
        <w:rPr>
          <w:bCs/>
        </w:rPr>
        <w:t>Determining the population level consequences of change in individual fitness is only p</w:t>
      </w:r>
      <w:r w:rsidR="00A23417">
        <w:rPr>
          <w:bCs/>
        </w:rPr>
        <w:t>ossible with an understanding</w:t>
      </w:r>
      <w:r w:rsidR="00B00DDA">
        <w:rPr>
          <w:bCs/>
        </w:rPr>
        <w:t xml:space="preserve"> about what proportion of the population is affected. The last step of the PCoD framework for understanding how changes in individual vital rates may affect population dynamics is only possible when demographic information about the population of interest is available. For pilot whales off Cape Hatteras, a wealth of data on individual behavior change in response to exposure to noise stressors exists.  Similarly, much data exists on the animal residence time and habitat use for high apparent foraging and transit through extensive tagging and photo-identification studies, that show pilot whale distribution along the US East Coast. </w:t>
      </w:r>
      <w:r w:rsidR="00A23417">
        <w:rPr>
          <w:bCs/>
        </w:rPr>
        <w:t xml:space="preserve">We will combine our demographic data with these existing data streams. </w:t>
      </w:r>
    </w:p>
    <w:p w14:paraId="6950D71A" w14:textId="5849EEBA" w:rsidR="007235E4" w:rsidRDefault="007235E4" w:rsidP="007235E4">
      <w:pPr>
        <w:contextualSpacing/>
        <w:rPr>
          <w:b/>
        </w:rPr>
      </w:pPr>
    </w:p>
    <w:p w14:paraId="2EB79508" w14:textId="25E72DAB" w:rsidR="007235E4" w:rsidRDefault="007235E4" w:rsidP="007235E4">
      <w:pPr>
        <w:contextualSpacing/>
        <w:jc w:val="both"/>
        <w:rPr>
          <w:b/>
        </w:rPr>
      </w:pPr>
    </w:p>
    <w:p w14:paraId="53DD2F3E" w14:textId="77777777" w:rsidR="007235E4" w:rsidRDefault="007235E4" w:rsidP="007235E4">
      <w:pPr>
        <w:contextualSpacing/>
        <w:jc w:val="both"/>
        <w:rPr>
          <w:b/>
        </w:rPr>
      </w:pPr>
      <w:r>
        <w:rPr>
          <w:b/>
        </w:rPr>
        <w:t>Experimental Approach</w:t>
      </w:r>
      <w:r w:rsidRPr="003E0616">
        <w:rPr>
          <w:b/>
        </w:rPr>
        <w:t>:</w:t>
      </w:r>
    </w:p>
    <w:p w14:paraId="676A4778" w14:textId="77777777" w:rsidR="007235E4" w:rsidRDefault="007235E4" w:rsidP="007235E4">
      <w:pPr>
        <w:contextualSpacing/>
        <w:rPr>
          <w:b/>
        </w:rPr>
      </w:pPr>
    </w:p>
    <w:p w14:paraId="700FBBA3" w14:textId="46F973A7" w:rsidR="00DD0099" w:rsidDel="00280167" w:rsidRDefault="007235E4" w:rsidP="00DD0099">
      <w:pPr>
        <w:contextualSpacing/>
        <w:rPr>
          <w:del w:id="20" w:author="William Cioffi" w:date="2021-07-11T17:53:00Z"/>
        </w:rPr>
      </w:pPr>
      <w:r>
        <w:rPr>
          <w:b/>
        </w:rPr>
        <w:t>Data collect</w:t>
      </w:r>
      <w:r w:rsidR="00EB3A74">
        <w:rPr>
          <w:b/>
        </w:rPr>
        <w:t>ion with an unmann</w:t>
      </w:r>
      <w:r>
        <w:rPr>
          <w:b/>
        </w:rPr>
        <w:t>ed aerial system</w:t>
      </w:r>
      <w:r w:rsidRPr="00511C92">
        <w:t>: We will conduct three</w:t>
      </w:r>
      <w:r>
        <w:t>, four-day research cru</w:t>
      </w:r>
      <w:r w:rsidRPr="00511C92">
        <w:t>i</w:t>
      </w:r>
      <w:r>
        <w:t>s</w:t>
      </w:r>
      <w:r w:rsidRPr="00511C92">
        <w:t>es</w:t>
      </w:r>
      <w:r>
        <w:t xml:space="preserve"> to the offshore waters of Cape Hatteras in the Duke Marine Lab RV Shearwater. This vessel will enable us to stay </w:t>
      </w:r>
      <w:r>
        <w:lastRenderedPageBreak/>
        <w:t>offshore and maximize the data collection period</w:t>
      </w:r>
      <w:r w:rsidR="00A23417">
        <w:t xml:space="preserve"> over three different </w:t>
      </w:r>
      <w:proofErr w:type="gramStart"/>
      <w:r w:rsidR="00A23417">
        <w:t>time period</w:t>
      </w:r>
      <w:proofErr w:type="gramEnd"/>
      <w:r w:rsidR="00A23417">
        <w:t xml:space="preserve"> over two consecutive years</w:t>
      </w:r>
      <w:r>
        <w:t>.</w:t>
      </w:r>
      <w:r>
        <w:rPr>
          <w:b/>
        </w:rPr>
        <w:t xml:space="preserve"> </w:t>
      </w:r>
      <w:r>
        <w:t>We will take</w:t>
      </w:r>
      <w:r w:rsidRPr="007258A4">
        <w:t xml:space="preserve"> high</w:t>
      </w:r>
      <w:r>
        <w:t xml:space="preserve"> resolution aerial photographs </w:t>
      </w:r>
      <w:r w:rsidRPr="007258A4">
        <w:t xml:space="preserve">using a LemHex-44 UAS (long endurance marine hexacopter), fitted with a Sony A5100 24-megapixel CMOS mirrorless camera, Sony E 50mm F1.8 OSS fixed focal length lens and Lightware SF11/C laser altimeter. Designed and built by Duke University’s Marine Robotics and Remote Sensing (MaRRS) lab, the sensor payload is co-located on a </w:t>
      </w:r>
      <w:proofErr w:type="gramStart"/>
      <w:r w:rsidRPr="007258A4">
        <w:t>2 axis</w:t>
      </w:r>
      <w:proofErr w:type="gramEnd"/>
      <w:r w:rsidRPr="007258A4">
        <w:t xml:space="preserve"> gimbal which provides the functionality to tilt the camera to locate and position over the animals, and then hold nadir when taking images to reduce measurement errors. </w:t>
      </w:r>
      <w:r>
        <w:t>We will launch the</w:t>
      </w:r>
      <w:r w:rsidRPr="007258A4">
        <w:t xml:space="preserve"> UAS from the research vessel </w:t>
      </w:r>
      <w:r>
        <w:t xml:space="preserve">and fly </w:t>
      </w:r>
      <w:r w:rsidRPr="007258A4">
        <w:t xml:space="preserve">at approximately 30m above groups of </w:t>
      </w:r>
      <w:r>
        <w:t>pilot whales</w:t>
      </w:r>
      <w:r w:rsidRPr="007258A4">
        <w:t xml:space="preserve"> for a maximum of </w:t>
      </w:r>
      <w:r>
        <w:t>30 minutes</w:t>
      </w:r>
      <w:r w:rsidRPr="007258A4">
        <w:t xml:space="preserve">. Due to the </w:t>
      </w:r>
      <w:proofErr w:type="gramStart"/>
      <w:r w:rsidRPr="007258A4">
        <w:t>fast surfacing</w:t>
      </w:r>
      <w:proofErr w:type="gramEnd"/>
      <w:r w:rsidRPr="007258A4">
        <w:t xml:space="preserve"> sequence of </w:t>
      </w:r>
      <w:r>
        <w:t xml:space="preserve">pilot whales, images will be </w:t>
      </w:r>
      <w:r w:rsidRPr="007258A4">
        <w:t>taken a</w:t>
      </w:r>
      <w:r>
        <w:t>t a</w:t>
      </w:r>
      <w:r w:rsidRPr="007258A4">
        <w:t xml:space="preserve"> burst rate </w:t>
      </w:r>
      <w:r>
        <w:t>of up to 6 frame per second</w:t>
      </w:r>
      <w:r w:rsidRPr="007258A4">
        <w:t xml:space="preserve"> to ensure a useable image of each individual</w:t>
      </w:r>
      <w:r>
        <w:t xml:space="preserve"> is</w:t>
      </w:r>
      <w:r w:rsidRPr="007258A4">
        <w:t xml:space="preserve"> collected. </w:t>
      </w:r>
      <w:r>
        <w:t xml:space="preserve">Flights will be completed multiple times each day when weather allows. The Research platform will allow effective charging of batteries to maximize the number of flights. Once a group has been </w:t>
      </w:r>
      <w:proofErr w:type="gramStart"/>
      <w:r>
        <w:t>surveyed</w:t>
      </w:r>
      <w:proofErr w:type="gramEnd"/>
      <w:r>
        <w:t xml:space="preserve"> we will move to a new group and conduct more flights. </w:t>
      </w:r>
    </w:p>
    <w:p w14:paraId="6AD6B2E5" w14:textId="31E182CC" w:rsidR="00280167" w:rsidRDefault="00280167" w:rsidP="00DD0099">
      <w:pPr>
        <w:contextualSpacing/>
        <w:rPr>
          <w:ins w:id="21" w:author="William Cioffi" w:date="2021-07-11T17:53:00Z"/>
        </w:rPr>
      </w:pPr>
    </w:p>
    <w:p w14:paraId="6B6073E9" w14:textId="7CBB0B50" w:rsidR="00280167" w:rsidRDefault="00280167" w:rsidP="00DD0099">
      <w:pPr>
        <w:contextualSpacing/>
        <w:rPr>
          <w:ins w:id="22" w:author="William Cioffi" w:date="2021-07-11T19:32:00Z"/>
        </w:rPr>
      </w:pPr>
      <w:ins w:id="23" w:author="William Cioffi" w:date="2021-07-11T17:54:00Z">
        <w:r w:rsidRPr="00112C7A">
          <w:rPr>
            <w:b/>
            <w:bCs/>
            <w:rPrChange w:id="24" w:author="William Cioffi" w:date="2021-07-11T18:00:00Z">
              <w:rPr/>
            </w:rPrChange>
          </w:rPr>
          <w:t>Biopsy collection</w:t>
        </w:r>
        <w:r>
          <w:t>:</w:t>
        </w:r>
      </w:ins>
      <w:ins w:id="25" w:author="William Cioffi" w:date="2021-07-11T18:00:00Z">
        <w:r w:rsidR="00112C7A">
          <w:t xml:space="preserve"> </w:t>
        </w:r>
      </w:ins>
      <w:ins w:id="26" w:author="William Cioffi" w:date="2021-07-11T17:54:00Z">
        <w:r>
          <w:t>A subset of individuals which are photographed from the UAS will be approached for biopsy to generate ground t</w:t>
        </w:r>
      </w:ins>
      <w:ins w:id="27" w:author="William Cioffi" w:date="2021-07-11T17:55:00Z">
        <w:r>
          <w:t xml:space="preserve">ruth data sets. </w:t>
        </w:r>
      </w:ins>
      <w:ins w:id="28" w:author="William Cioffi" w:date="2021-07-11T20:24:00Z">
        <w:r w:rsidR="00731F66">
          <w:t>A</w:t>
        </w:r>
      </w:ins>
      <w:ins w:id="29" w:author="William Cioffi" w:date="2021-07-11T17:55:00Z">
        <w:r>
          <w:t xml:space="preserve"> 6-meter SOLAS rigid hulled inflatable boat </w:t>
        </w:r>
      </w:ins>
      <w:ins w:id="30" w:author="William Cioffi" w:date="2021-07-11T18:57:00Z">
        <w:r w:rsidR="00A4558F">
          <w:t xml:space="preserve">launched from the R/V Shearwater </w:t>
        </w:r>
      </w:ins>
      <w:ins w:id="31" w:author="William Cioffi" w:date="2021-07-11T20:25:00Z">
        <w:r w:rsidR="00731F66">
          <w:t>will be</w:t>
        </w:r>
      </w:ins>
      <w:ins w:id="32" w:author="William Cioffi" w:date="2021-07-11T18:57:00Z">
        <w:r w:rsidR="00A4558F">
          <w:t xml:space="preserve"> </w:t>
        </w:r>
      </w:ins>
      <w:ins w:id="33" w:author="William Cioffi" w:date="2021-07-11T20:25:00Z">
        <w:r w:rsidR="00731F66">
          <w:t xml:space="preserve">used to </w:t>
        </w:r>
      </w:ins>
      <w:ins w:id="34" w:author="William Cioffi" w:date="2021-07-11T18:57:00Z">
        <w:r w:rsidR="00A4558F">
          <w:t>collect</w:t>
        </w:r>
      </w:ins>
      <w:ins w:id="35" w:author="William Cioffi" w:date="2021-07-11T20:25:00Z">
        <w:r w:rsidR="00731F66">
          <w:t xml:space="preserve"> tissue samples</w:t>
        </w:r>
      </w:ins>
      <w:ins w:id="36" w:author="William Cioffi" w:date="2021-07-11T18:57:00Z">
        <w:r w:rsidR="00A4558F">
          <w:t xml:space="preserve"> </w:t>
        </w:r>
      </w:ins>
      <w:ins w:id="37" w:author="William Cioffi" w:date="2021-07-11T17:55:00Z">
        <w:r>
          <w:t>using an established remote biopsy system.</w:t>
        </w:r>
      </w:ins>
      <w:ins w:id="38" w:author="William Cioffi" w:date="2021-07-11T17:56:00Z">
        <w:r>
          <w:t xml:space="preserve"> </w:t>
        </w:r>
      </w:ins>
      <w:ins w:id="39" w:author="William Cioffi" w:date="2021-07-11T17:57:00Z">
        <w:r>
          <w:t>Photographs taken</w:t>
        </w:r>
      </w:ins>
      <w:ins w:id="40" w:author="William Cioffi" w:date="2021-07-11T18:57:00Z">
        <w:r w:rsidR="00A4558F">
          <w:t xml:space="preserve"> from the boat and/or UAS</w:t>
        </w:r>
      </w:ins>
      <w:ins w:id="41" w:author="William Cioffi" w:date="2021-07-11T17:57:00Z">
        <w:r>
          <w:t xml:space="preserve"> during </w:t>
        </w:r>
      </w:ins>
      <w:ins w:id="42" w:author="William Cioffi" w:date="2021-07-11T20:22:00Z">
        <w:r w:rsidR="00731F66">
          <w:t>biopsies</w:t>
        </w:r>
      </w:ins>
      <w:ins w:id="43" w:author="William Cioffi" w:date="2021-07-11T17:57:00Z">
        <w:r>
          <w:t xml:space="preserve"> will be used to identify individuals.</w:t>
        </w:r>
      </w:ins>
      <w:ins w:id="44" w:author="William Cioffi" w:date="2021-07-11T17:55:00Z">
        <w:r>
          <w:t xml:space="preserve"> </w:t>
        </w:r>
      </w:ins>
      <w:ins w:id="45" w:author="William Cioffi" w:date="2021-07-11T17:56:00Z">
        <w:r>
          <w:t xml:space="preserve">Skin samples for genetic analysis will be stored in </w:t>
        </w:r>
        <w:proofErr w:type="spellStart"/>
        <w:r>
          <w:t>RNALater</w:t>
        </w:r>
      </w:ins>
      <w:proofErr w:type="spellEnd"/>
      <w:ins w:id="46" w:author="William Cioffi" w:date="2021-07-11T17:57:00Z">
        <w:r>
          <w:t xml:space="preserve"> </w:t>
        </w:r>
      </w:ins>
      <w:ins w:id="47" w:author="William Cioffi" w:date="2021-07-11T18:58:00Z">
        <w:r w:rsidR="00A4558F">
          <w:t>in the field</w:t>
        </w:r>
      </w:ins>
      <w:ins w:id="48" w:author="William Cioffi" w:date="2021-07-11T17:59:00Z">
        <w:r>
          <w:t xml:space="preserve"> and </w:t>
        </w:r>
      </w:ins>
      <w:ins w:id="49" w:author="William Cioffi" w:date="2021-07-11T17:56:00Z">
        <w:r>
          <w:t xml:space="preserve">blubber for hormone analysis will be frozen </w:t>
        </w:r>
      </w:ins>
      <w:ins w:id="50" w:author="William Cioffi" w:date="2021-07-11T17:58:00Z">
        <w:r>
          <w:t>at -20</w:t>
        </w:r>
      </w:ins>
      <w:ins w:id="51" w:author="William Cioffi" w:date="2021-07-11T17:59:00Z">
        <w:r w:rsidRPr="00280167">
          <w:t>°</w:t>
        </w:r>
        <w:r>
          <w:t xml:space="preserve"> </w:t>
        </w:r>
      </w:ins>
      <w:ins w:id="52" w:author="William Cioffi" w:date="2021-07-11T17:58:00Z">
        <w:r>
          <w:t>C</w:t>
        </w:r>
      </w:ins>
      <w:ins w:id="53" w:author="William Cioffi" w:date="2021-07-11T17:59:00Z">
        <w:r>
          <w:t xml:space="preserve"> </w:t>
        </w:r>
      </w:ins>
      <w:ins w:id="54" w:author="William Cioffi" w:date="2021-07-11T17:57:00Z">
        <w:r>
          <w:t xml:space="preserve">on the </w:t>
        </w:r>
      </w:ins>
      <w:ins w:id="55" w:author="William Cioffi" w:date="2021-07-11T18:58:00Z">
        <w:r w:rsidR="00A4558F">
          <w:t xml:space="preserve">R/V </w:t>
        </w:r>
      </w:ins>
      <w:ins w:id="56" w:author="William Cioffi" w:date="2021-07-11T17:57:00Z">
        <w:r>
          <w:t>Shearwater an</w:t>
        </w:r>
      </w:ins>
      <w:ins w:id="57" w:author="William Cioffi" w:date="2021-07-11T17:58:00Z">
        <w:r>
          <w:t>d transferred to long term storage at -80</w:t>
        </w:r>
      </w:ins>
      <w:ins w:id="58" w:author="William Cioffi" w:date="2021-07-11T17:59:00Z">
        <w:r w:rsidRPr="00280167">
          <w:t>°</w:t>
        </w:r>
        <w:r>
          <w:t xml:space="preserve"> </w:t>
        </w:r>
      </w:ins>
      <w:ins w:id="59" w:author="William Cioffi" w:date="2021-07-11T17:58:00Z">
        <w:r>
          <w:t>C on land.</w:t>
        </w:r>
      </w:ins>
      <w:ins w:id="60" w:author="William Cioffi" w:date="2021-07-11T17:56:00Z">
        <w:r>
          <w:t xml:space="preserve"> </w:t>
        </w:r>
      </w:ins>
    </w:p>
    <w:p w14:paraId="543D6778" w14:textId="2666116E" w:rsidR="00280167" w:rsidRDefault="00280167" w:rsidP="00DD0099">
      <w:pPr>
        <w:contextualSpacing/>
        <w:rPr>
          <w:ins w:id="61" w:author="William Cioffi" w:date="2021-07-11T19:32:00Z"/>
          <w:b/>
          <w:bCs/>
        </w:rPr>
      </w:pPr>
    </w:p>
    <w:p w14:paraId="7D9C6E6D" w14:textId="228A2474" w:rsidR="00F84D11" w:rsidRDefault="005A65CB" w:rsidP="00DD0099">
      <w:pPr>
        <w:contextualSpacing/>
        <w:rPr>
          <w:ins w:id="62" w:author="William Cioffi" w:date="2021-07-11T19:32:00Z"/>
        </w:rPr>
      </w:pPr>
      <w:ins w:id="63" w:author="William Cioffi" w:date="2021-07-11T19:35:00Z">
        <w:r>
          <w:rPr>
            <w:b/>
            <w:bCs/>
          </w:rPr>
          <w:t>DNA extraction and g</w:t>
        </w:r>
      </w:ins>
      <w:ins w:id="64" w:author="William Cioffi" w:date="2021-07-11T19:32:00Z">
        <w:r w:rsidR="00F84D11">
          <w:rPr>
            <w:b/>
            <w:bCs/>
          </w:rPr>
          <w:t>enetic sex determination:</w:t>
        </w:r>
      </w:ins>
      <w:ins w:id="65" w:author="William Cioffi" w:date="2021-07-11T19:38:00Z">
        <w:r w:rsidR="00B43B76">
          <w:t xml:space="preserve"> </w:t>
        </w:r>
      </w:ins>
      <w:ins w:id="66" w:author="William Cioffi" w:date="2021-07-11T19:48:00Z">
        <w:r w:rsidR="00824DB1">
          <w:t>Skin s</w:t>
        </w:r>
      </w:ins>
      <w:ins w:id="67" w:author="William Cioffi" w:date="2021-07-11T19:37:00Z">
        <w:r>
          <w:t xml:space="preserve">amples will be </w:t>
        </w:r>
      </w:ins>
      <w:ins w:id="68" w:author="William Cioffi" w:date="2021-07-11T19:48:00Z">
        <w:r w:rsidR="00A737C6">
          <w:t xml:space="preserve">homogenized, </w:t>
        </w:r>
      </w:ins>
      <w:ins w:id="69" w:author="William Cioffi" w:date="2021-07-11T19:37:00Z">
        <w:r>
          <w:t xml:space="preserve">and genomic DNA extracted by </w:t>
        </w:r>
        <w:r w:rsidRPr="009C3ADC">
          <w:t>silica spin column using the Wizard SV Genomic DNA purification system (catalog no. A2360) and stored at -20°C until ready for PCR ampli</w:t>
        </w:r>
        <w:r>
          <w:t>fi</w:t>
        </w:r>
        <w:r w:rsidRPr="009C3ADC">
          <w:t>cation.</w:t>
        </w:r>
      </w:ins>
      <w:ins w:id="70" w:author="William Cioffi" w:date="2021-07-11T19:38:00Z">
        <w:r>
          <w:t xml:space="preserve"> Sex determination will be performed by multiplex PCR of segments on the X and Y chromosome</w:t>
        </w:r>
      </w:ins>
      <w:ins w:id="71" w:author="William Cioffi" w:date="2021-07-11T19:49:00Z">
        <w:r w:rsidR="00096A0F">
          <w:t>s</w:t>
        </w:r>
      </w:ins>
      <w:ins w:id="72" w:author="William Cioffi" w:date="2021-07-11T19:38:00Z">
        <w:r>
          <w:t>.</w:t>
        </w:r>
      </w:ins>
    </w:p>
    <w:p w14:paraId="0AC58E17" w14:textId="77777777" w:rsidR="00F84D11" w:rsidRPr="00F84D11" w:rsidRDefault="00F84D11" w:rsidP="00DD0099">
      <w:pPr>
        <w:contextualSpacing/>
        <w:rPr>
          <w:ins w:id="73" w:author="William Cioffi" w:date="2021-07-11T18:50:00Z"/>
        </w:rPr>
      </w:pPr>
    </w:p>
    <w:p w14:paraId="3855F9D1" w14:textId="4B38B6AF" w:rsidR="007460A2" w:rsidRPr="00B43B76" w:rsidRDefault="007460A2" w:rsidP="007460A2">
      <w:pPr>
        <w:contextualSpacing/>
        <w:rPr>
          <w:ins w:id="74" w:author="William Cioffi" w:date="2021-07-11T18:50:00Z"/>
          <w:b/>
          <w:bCs/>
          <w:lang w:val="en-GB"/>
          <w:rPrChange w:id="75" w:author="William Cioffi" w:date="2021-07-11T19:38:00Z">
            <w:rPr>
              <w:ins w:id="76" w:author="William Cioffi" w:date="2021-07-11T18:50:00Z"/>
              <w:u w:val="single"/>
              <w:lang w:val="en-GB"/>
            </w:rPr>
          </w:rPrChange>
        </w:rPr>
      </w:pPr>
      <w:ins w:id="77" w:author="William Cioffi" w:date="2021-07-11T18:50:00Z">
        <w:r>
          <w:rPr>
            <w:b/>
            <w:bCs/>
            <w:lang w:val="en-GB"/>
          </w:rPr>
          <w:t>Progesterone</w:t>
        </w:r>
        <w:r w:rsidRPr="00070FD9">
          <w:rPr>
            <w:b/>
            <w:bCs/>
            <w:lang w:val="en-GB"/>
          </w:rPr>
          <w:t xml:space="preserve"> </w:t>
        </w:r>
        <w:r>
          <w:rPr>
            <w:b/>
            <w:bCs/>
            <w:lang w:val="en-GB"/>
          </w:rPr>
          <w:t>assays</w:t>
        </w:r>
        <w:r w:rsidRPr="00070FD9">
          <w:rPr>
            <w:b/>
            <w:bCs/>
            <w:lang w:val="en-GB"/>
          </w:rPr>
          <w:t>:</w:t>
        </w:r>
      </w:ins>
      <w:ins w:id="78" w:author="William Cioffi" w:date="2021-07-11T19:38:00Z">
        <w:r w:rsidR="00B43B76">
          <w:rPr>
            <w:b/>
            <w:bCs/>
            <w:lang w:val="en-GB"/>
          </w:rPr>
          <w:t xml:space="preserve"> </w:t>
        </w:r>
      </w:ins>
      <w:ins w:id="79" w:author="William Cioffi" w:date="2021-07-11T18:50:00Z">
        <w:r>
          <w:rPr>
            <w:u w:val="single"/>
            <w:lang w:val="en-GB"/>
          </w:rPr>
          <w:t xml:space="preserve">Progesterone increases by at least an order of magnitude in mammals during pregnancy and has been shown to be a reliable marker of pregnancy in blubber extracts from marine </w:t>
        </w:r>
      </w:ins>
      <w:ins w:id="80" w:author="William Cioffi" w:date="2021-07-11T18:58:00Z">
        <w:r w:rsidR="00A4558F">
          <w:rPr>
            <w:u w:val="single"/>
            <w:lang w:val="en-GB"/>
          </w:rPr>
          <w:t>mammals</w:t>
        </w:r>
      </w:ins>
      <w:ins w:id="81" w:author="William Cioffi" w:date="2021-07-11T18:50:00Z">
        <w:r>
          <w:rPr>
            <w:u w:val="single"/>
            <w:lang w:val="en-GB"/>
          </w:rPr>
          <w:t xml:space="preserve">. </w:t>
        </w:r>
      </w:ins>
      <w:ins w:id="82" w:author="William Cioffi" w:date="2021-07-11T18:51:00Z">
        <w:r>
          <w:rPr>
            <w:u w:val="single"/>
            <w:lang w:val="en-GB"/>
          </w:rPr>
          <w:t>Longitudinal samples of blubber from biopsy plugs will be homogenized and steroid hormones extracted using standard separation protocols (</w:t>
        </w:r>
      </w:ins>
      <w:ins w:id="83" w:author="William Cioffi" w:date="2021-07-11T19:49:00Z">
        <w:r w:rsidR="00096A0F">
          <w:rPr>
            <w:u w:val="single"/>
            <w:lang w:val="en-GB"/>
          </w:rPr>
          <w:t xml:space="preserve">e.g., </w:t>
        </w:r>
      </w:ins>
      <w:proofErr w:type="spellStart"/>
      <w:ins w:id="84" w:author="William Cioffi" w:date="2021-07-11T18:51:00Z">
        <w:r>
          <w:rPr>
            <w:u w:val="single"/>
            <w:lang w:val="en-GB"/>
          </w:rPr>
          <w:t>Pallin</w:t>
        </w:r>
        <w:proofErr w:type="spellEnd"/>
        <w:r>
          <w:rPr>
            <w:u w:val="single"/>
            <w:lang w:val="en-GB"/>
          </w:rPr>
          <w:t xml:space="preserve"> et al., 2018). Progesterone concentrations will be quantified</w:t>
        </w:r>
      </w:ins>
      <w:ins w:id="85" w:author="William Cioffi" w:date="2021-07-11T18:52:00Z">
        <w:r>
          <w:rPr>
            <w:u w:val="single"/>
            <w:lang w:val="en-GB"/>
          </w:rPr>
          <w:t xml:space="preserve"> using an enzyme-linked immunoassay kit (</w:t>
        </w:r>
      </w:ins>
      <w:ins w:id="86" w:author="William Cioffi" w:date="2021-07-11T18:53:00Z">
        <w:r>
          <w:rPr>
            <w:u w:val="single"/>
            <w:lang w:val="en-GB"/>
          </w:rPr>
          <w:t>Arbor Assay</w:t>
        </w:r>
      </w:ins>
      <w:ins w:id="87" w:author="William Cioffi" w:date="2021-07-11T18:55:00Z">
        <w:r w:rsidR="002A3764">
          <w:rPr>
            <w:u w:val="single"/>
            <w:lang w:val="en-GB"/>
          </w:rPr>
          <w:t>s, Ann Arbor, MI, USA, product no.</w:t>
        </w:r>
      </w:ins>
      <w:ins w:id="88" w:author="William Cioffi" w:date="2021-07-11T18:53:00Z">
        <w:r>
          <w:rPr>
            <w:u w:val="single"/>
            <w:lang w:val="en-GB"/>
          </w:rPr>
          <w:t xml:space="preserve"> K025-H1</w:t>
        </w:r>
      </w:ins>
      <w:ins w:id="89" w:author="William Cioffi" w:date="2021-07-11T18:52:00Z">
        <w:r>
          <w:rPr>
            <w:u w:val="single"/>
            <w:lang w:val="en-GB"/>
          </w:rPr>
          <w:t>)</w:t>
        </w:r>
      </w:ins>
      <w:ins w:id="90" w:author="William Cioffi" w:date="2021-07-11T18:55:00Z">
        <w:r w:rsidR="002A3764">
          <w:rPr>
            <w:u w:val="single"/>
            <w:lang w:val="en-GB"/>
          </w:rPr>
          <w:t>.</w:t>
        </w:r>
      </w:ins>
    </w:p>
    <w:p w14:paraId="11F3851F" w14:textId="027C8AD6" w:rsidR="007460A2" w:rsidRDefault="007460A2" w:rsidP="00DD0099">
      <w:pPr>
        <w:contextualSpacing/>
        <w:rPr>
          <w:ins w:id="91" w:author="William Cioffi" w:date="2021-07-11T18:50:00Z"/>
        </w:rPr>
      </w:pPr>
    </w:p>
    <w:p w14:paraId="38AFD1C7" w14:textId="3235EAE8" w:rsidR="00A4558F" w:rsidRPr="00B43B76" w:rsidRDefault="007460A2" w:rsidP="00DD0099">
      <w:pPr>
        <w:contextualSpacing/>
        <w:rPr>
          <w:ins w:id="92" w:author="William Cioffi" w:date="2021-07-11T18:56:00Z"/>
          <w:b/>
          <w:bCs/>
          <w:rPrChange w:id="93" w:author="William Cioffi" w:date="2021-07-11T19:38:00Z">
            <w:rPr>
              <w:ins w:id="94" w:author="William Cioffi" w:date="2021-07-11T18:56:00Z"/>
            </w:rPr>
          </w:rPrChange>
        </w:rPr>
      </w:pPr>
      <w:ins w:id="95" w:author="William Cioffi" w:date="2021-07-11T18:50:00Z">
        <w:r>
          <w:rPr>
            <w:b/>
            <w:bCs/>
          </w:rPr>
          <w:t>Epigenetic age estimation:</w:t>
        </w:r>
      </w:ins>
      <w:ins w:id="96" w:author="William Cioffi" w:date="2021-07-11T19:38:00Z">
        <w:r w:rsidR="00B43B76">
          <w:rPr>
            <w:b/>
            <w:bCs/>
          </w:rPr>
          <w:t xml:space="preserve"> </w:t>
        </w:r>
      </w:ins>
      <w:ins w:id="97" w:author="William Cioffi" w:date="2021-07-11T19:03:00Z">
        <w:r w:rsidR="00A4558F">
          <w:t xml:space="preserve">Age-associated DNA </w:t>
        </w:r>
      </w:ins>
      <w:ins w:id="98" w:author="William Cioffi" w:date="2021-07-11T19:05:00Z">
        <w:r w:rsidR="00A4558F">
          <w:t xml:space="preserve">cytosine-phosphate-guanine (CpG) </w:t>
        </w:r>
      </w:ins>
      <w:ins w:id="99" w:author="William Cioffi" w:date="2021-07-11T19:03:00Z">
        <w:r w:rsidR="00A4558F">
          <w:t xml:space="preserve">methylation </w:t>
        </w:r>
      </w:ins>
      <w:ins w:id="100" w:author="William Cioffi" w:date="2021-07-11T19:04:00Z">
        <w:r w:rsidR="00A4558F">
          <w:t>site</w:t>
        </w:r>
      </w:ins>
      <w:ins w:id="101" w:author="William Cioffi" w:date="2021-07-11T19:05:00Z">
        <w:r w:rsidR="00A4558F">
          <w:t>s</w:t>
        </w:r>
      </w:ins>
      <w:ins w:id="102" w:author="William Cioffi" w:date="2021-07-11T19:04:00Z">
        <w:r w:rsidR="00A4558F">
          <w:t xml:space="preserve"> have been discovered across a range of mammals including both </w:t>
        </w:r>
        <w:proofErr w:type="spellStart"/>
        <w:r w:rsidR="00A4558F">
          <w:t>mysticetes</w:t>
        </w:r>
        <w:proofErr w:type="spellEnd"/>
        <w:r w:rsidR="00A4558F">
          <w:t xml:space="preserve"> and odontocetes</w:t>
        </w:r>
      </w:ins>
      <w:ins w:id="103" w:author="William Cioffi" w:date="2021-07-11T19:05:00Z">
        <w:r w:rsidR="00A4558F">
          <w:t xml:space="preserve"> and proven useful </w:t>
        </w:r>
      </w:ins>
      <w:ins w:id="104" w:author="William Cioffi" w:date="2021-07-11T19:06:00Z">
        <w:r w:rsidR="00A4558F">
          <w:t>in genetic age assays</w:t>
        </w:r>
      </w:ins>
      <w:ins w:id="105" w:author="William Cioffi" w:date="2021-07-11T19:04:00Z">
        <w:r w:rsidR="00A4558F">
          <w:t xml:space="preserve">. </w:t>
        </w:r>
      </w:ins>
      <w:ins w:id="106" w:author="William Cioffi" w:date="2021-07-11T19:06:00Z">
        <w:r w:rsidR="00A4558F">
          <w:t>We will develop a</w:t>
        </w:r>
      </w:ins>
      <w:ins w:id="107" w:author="William Cioffi" w:date="2021-07-11T18:59:00Z">
        <w:r w:rsidR="00A4558F">
          <w:t xml:space="preserve"> pilot whale specific </w:t>
        </w:r>
      </w:ins>
      <w:ins w:id="108" w:author="William Cioffi" w:date="2021-07-11T19:06:00Z">
        <w:r w:rsidR="00A4558F">
          <w:t xml:space="preserve">tool calibrated using paired samples of teeth and skin. </w:t>
        </w:r>
      </w:ins>
      <w:ins w:id="109" w:author="William Cioffi" w:date="2021-07-11T19:07:00Z">
        <w:r w:rsidR="00A4558F">
          <w:t>We will</w:t>
        </w:r>
      </w:ins>
      <w:ins w:id="110" w:author="William Cioffi" w:date="2021-07-11T19:06:00Z">
        <w:r w:rsidR="00A4558F">
          <w:t xml:space="preserve"> produce known ages for our </w:t>
        </w:r>
      </w:ins>
      <w:ins w:id="111" w:author="William Cioffi" w:date="2021-07-11T19:07:00Z">
        <w:r w:rsidR="00A4558F">
          <w:t>calibration data set by counting growth-layer-groups in sectioned teeth.</w:t>
        </w:r>
      </w:ins>
      <w:ins w:id="112" w:author="William Cioffi" w:date="2021-07-11T19:01:00Z">
        <w:r w:rsidR="00A4558F">
          <w:t xml:space="preserve"> We will pursue a loan from the Smithsonian Institute of teeth from a mass stranding of pilot whales in 2005 in North Carolina. </w:t>
        </w:r>
      </w:ins>
      <w:ins w:id="113" w:author="William Cioffi" w:date="2021-07-11T19:02:00Z">
        <w:r w:rsidR="00A4558F">
          <w:t xml:space="preserve">We have already extracted </w:t>
        </w:r>
      </w:ins>
      <w:ins w:id="114" w:author="William Cioffi" w:date="2021-07-11T19:03:00Z">
        <w:r w:rsidR="00A4558F">
          <w:t>high quality genomic DNA from 14 of these individuals</w:t>
        </w:r>
      </w:ins>
      <w:ins w:id="115" w:author="William Cioffi" w:date="2021-07-11T19:07:00Z">
        <w:r w:rsidR="00E76347">
          <w:t xml:space="preserve"> and will pursue loans </w:t>
        </w:r>
      </w:ins>
      <w:ins w:id="116" w:author="William Cioffi" w:date="2021-07-11T20:27:00Z">
        <w:r w:rsidR="00603A46">
          <w:t>of</w:t>
        </w:r>
      </w:ins>
      <w:ins w:id="117" w:author="William Cioffi" w:date="2021-07-11T19:07:00Z">
        <w:r w:rsidR="00E76347">
          <w:t xml:space="preserve"> additional samples. Preliminary analysis suggests that </w:t>
        </w:r>
      </w:ins>
      <w:ins w:id="118" w:author="William Cioffi" w:date="2021-07-11T19:08:00Z">
        <w:r w:rsidR="00E76347">
          <w:t>these stranded animals are not genetically distinct from the population under long-term study off the coast of Cape Hatteras and therefore should be</w:t>
        </w:r>
        <w:r w:rsidR="001D0124">
          <w:t xml:space="preserve"> representative</w:t>
        </w:r>
      </w:ins>
      <w:ins w:id="119" w:author="William Cioffi" w:date="2021-07-11T19:09:00Z">
        <w:r w:rsidR="001D0124">
          <w:t>. Candidate</w:t>
        </w:r>
      </w:ins>
      <w:ins w:id="120" w:author="William Cioffi" w:date="2021-07-11T19:12:00Z">
        <w:r w:rsidR="001D0124">
          <w:t xml:space="preserve"> odontocete</w:t>
        </w:r>
      </w:ins>
      <w:ins w:id="121" w:author="William Cioffi" w:date="2021-07-11T19:09:00Z">
        <w:r w:rsidR="001D0124">
          <w:t xml:space="preserve"> CpG sites</w:t>
        </w:r>
      </w:ins>
      <w:ins w:id="122" w:author="William Cioffi" w:date="2021-07-11T19:12:00Z">
        <w:r w:rsidR="001D0124">
          <w:t xml:space="preserve"> will be identified from the literature (e.g.,</w:t>
        </w:r>
      </w:ins>
      <w:ins w:id="123" w:author="William Cioffi" w:date="2021-07-11T19:13:00Z">
        <w:r w:rsidR="001D0124">
          <w:t xml:space="preserve"> Beal et al., 2019,</w:t>
        </w:r>
      </w:ins>
      <w:ins w:id="124" w:author="William Cioffi" w:date="2021-07-11T19:12:00Z">
        <w:r w:rsidR="001D0124">
          <w:t xml:space="preserve"> </w:t>
        </w:r>
        <w:proofErr w:type="spellStart"/>
        <w:r w:rsidR="001D0124">
          <w:t>Bors</w:t>
        </w:r>
        <w:proofErr w:type="spellEnd"/>
        <w:r w:rsidR="001D0124">
          <w:t xml:space="preserve"> et al., 2021) and </w:t>
        </w:r>
      </w:ins>
      <w:ins w:id="125" w:author="William Cioffi" w:date="2021-07-11T19:11:00Z">
        <w:r w:rsidR="001D0124">
          <w:t>bisulfite sequenced</w:t>
        </w:r>
      </w:ins>
      <w:ins w:id="126" w:author="William Cioffi" w:date="2021-07-11T19:12:00Z">
        <w:r w:rsidR="001D0124">
          <w:t xml:space="preserve"> to produce methylation rates across sites and individuals.</w:t>
        </w:r>
      </w:ins>
      <w:ins w:id="127" w:author="William Cioffi" w:date="2021-07-11T19:13:00Z">
        <w:r w:rsidR="001D0124">
          <w:t xml:space="preserve"> Candidate sites will be tested for </w:t>
        </w:r>
      </w:ins>
      <w:ins w:id="128" w:author="William Cioffi" w:date="2021-07-11T19:14:00Z">
        <w:r w:rsidR="001D0124">
          <w:t xml:space="preserve">correlation to known ages </w:t>
        </w:r>
      </w:ins>
      <w:ins w:id="129" w:author="William Cioffi" w:date="2021-07-11T19:13:00Z">
        <w:r w:rsidR="001D0124">
          <w:t>and a model will be constructe</w:t>
        </w:r>
      </w:ins>
      <w:ins w:id="130" w:author="William Cioffi" w:date="2021-07-11T19:14:00Z">
        <w:r w:rsidR="001D0124">
          <w:t>d to</w:t>
        </w:r>
      </w:ins>
      <w:ins w:id="131" w:author="William Cioffi" w:date="2021-07-11T19:13:00Z">
        <w:r w:rsidR="001D0124">
          <w:t xml:space="preserve"> minimiz</w:t>
        </w:r>
      </w:ins>
      <w:ins w:id="132" w:author="William Cioffi" w:date="2021-07-11T19:14:00Z">
        <w:r w:rsidR="001D0124">
          <w:t xml:space="preserve">e error in age estimation. This model will </w:t>
        </w:r>
      </w:ins>
      <w:ins w:id="133" w:author="William Cioffi" w:date="2021-07-11T19:15:00Z">
        <w:r w:rsidR="001D0124">
          <w:t xml:space="preserve">be used to </w:t>
        </w:r>
      </w:ins>
      <w:ins w:id="134" w:author="William Cioffi" w:date="2021-07-11T19:14:00Z">
        <w:r w:rsidR="001D0124">
          <w:t xml:space="preserve">produce age estimates </w:t>
        </w:r>
      </w:ins>
      <w:ins w:id="135" w:author="William Cioffi" w:date="2021-07-11T19:15:00Z">
        <w:r w:rsidR="001D0124">
          <w:t xml:space="preserve">from biopsies </w:t>
        </w:r>
      </w:ins>
      <w:ins w:id="136" w:author="William Cioffi" w:date="2021-07-11T19:49:00Z">
        <w:r w:rsidR="00221D62">
          <w:t xml:space="preserve">of individuals of </w:t>
        </w:r>
        <w:r w:rsidR="00406DFE">
          <w:t>unknown</w:t>
        </w:r>
        <w:r w:rsidR="00221D62">
          <w:t xml:space="preserve"> age </w:t>
        </w:r>
      </w:ins>
      <w:ins w:id="137" w:author="William Cioffi" w:date="2021-07-11T19:15:00Z">
        <w:r w:rsidR="001D0124">
          <w:t>collected in the field.</w:t>
        </w:r>
      </w:ins>
    </w:p>
    <w:p w14:paraId="1353AACB" w14:textId="77777777" w:rsidR="00A4558F" w:rsidRDefault="00A4558F" w:rsidP="00DD0099">
      <w:pPr>
        <w:contextualSpacing/>
      </w:pPr>
    </w:p>
    <w:p w14:paraId="2F3FE3A3" w14:textId="0278A5F1" w:rsidR="00DD0099" w:rsidRDefault="00DD0099" w:rsidP="00DD0099">
      <w:pPr>
        <w:contextualSpacing/>
        <w:rPr>
          <w:ins w:id="138" w:author="William Cioffi" w:date="2021-07-11T18:00:00Z"/>
          <w:b/>
        </w:rPr>
      </w:pPr>
      <w:r w:rsidRPr="00DD0099">
        <w:rPr>
          <w:b/>
        </w:rPr>
        <w:t>Analysis</w:t>
      </w:r>
    </w:p>
    <w:p w14:paraId="6982AD1F" w14:textId="6825861D" w:rsidR="00112C7A" w:rsidRDefault="00112C7A" w:rsidP="00DD0099">
      <w:pPr>
        <w:contextualSpacing/>
        <w:rPr>
          <w:ins w:id="139" w:author="William Cioffi" w:date="2021-07-11T18:00:00Z"/>
          <w:b/>
        </w:rPr>
      </w:pPr>
    </w:p>
    <w:p w14:paraId="029707B7" w14:textId="3D06EE63" w:rsidR="00112C7A" w:rsidRPr="00DD0099" w:rsidRDefault="00112C7A" w:rsidP="00DD0099">
      <w:pPr>
        <w:contextualSpacing/>
        <w:rPr>
          <w:b/>
        </w:rPr>
      </w:pPr>
      <w:ins w:id="140" w:author="William Cioffi" w:date="2021-07-11T18:00:00Z">
        <w:r>
          <w:rPr>
            <w:b/>
          </w:rPr>
          <w:t>UAS:</w:t>
        </w:r>
      </w:ins>
    </w:p>
    <w:p w14:paraId="1BE1C9D3" w14:textId="5F5AE182" w:rsidR="00942665" w:rsidRDefault="00DD0099" w:rsidP="00942665">
      <w:pPr>
        <w:contextualSpacing/>
        <w:rPr>
          <w:ins w:id="141" w:author="William Cioffi" w:date="2021-07-11T18:00:00Z"/>
          <w:lang w:val="en-GB"/>
        </w:rPr>
      </w:pPr>
      <w:r w:rsidRPr="00DD0099">
        <w:t>Good quality UAS photogrammetry images</w:t>
      </w:r>
      <w:r>
        <w:t xml:space="preserve"> will be selected</w:t>
      </w:r>
      <w:r w:rsidRPr="00DD0099">
        <w:t xml:space="preserve"> </w:t>
      </w:r>
      <w:r>
        <w:t>and th</w:t>
      </w:r>
      <w:r w:rsidRPr="00DD0099">
        <w:t xml:space="preserve">e lengths and widths of individual </w:t>
      </w:r>
      <w:r>
        <w:t>whales</w:t>
      </w:r>
      <w:r w:rsidRPr="00DD0099">
        <w:t xml:space="preserve"> in each good quality photograph </w:t>
      </w:r>
      <w:r>
        <w:t>will be</w:t>
      </w:r>
      <w:r w:rsidRPr="00DD0099">
        <w:t xml:space="preserve"> measured usin</w:t>
      </w:r>
      <w:r w:rsidR="00A23417">
        <w:t>g the program</w:t>
      </w:r>
      <w:r w:rsidRPr="00DD0099">
        <w:t xml:space="preserve"> MorphMetriX </w:t>
      </w:r>
      <w:r w:rsidRPr="00DD0099">
        <w:fldChar w:fldCharType="begin"/>
      </w:r>
      <w:r w:rsidRPr="00DD0099">
        <w:instrText xml:space="preserve"> ADDIN EN.CITE &lt;EndNote&gt;&lt;Cite&gt;&lt;Author&gt;Torres&lt;/Author&gt;&lt;Year&gt;2020&lt;/Year&gt;&lt;RecNum&gt;1256&lt;/RecNum&gt;&lt;DisplayText&gt;(Torres and Bierlich 2020)&lt;/DisplayText&gt;&lt;record&gt;&lt;rec-number&gt;1256&lt;/rec-number&gt;&lt;foreign-keys&gt;&lt;key app="EN" db-id="ss2fvaada5rpdyed0t4pss53dv9fwaexa290" timestamp="1601911117"&gt;1256&lt;/key&gt;&lt;/foreign-keys&gt;&lt;ref-type name="Journal Article"&gt;17&lt;/ref-type&gt;&lt;contributors&gt;&lt;authors&gt;&lt;author&gt;Torres, W.&lt;/author&gt;&lt;author&gt;Bierlich, K.&lt;/author&gt;&lt;/authors&gt;&lt;/contributors&gt;&lt;titles&gt;&lt;title&gt;MorphoMetriX: a photogrammetric measurement GUI for morphometric analysis of megafauna.&lt;/title&gt;&lt;secondary-title&gt;Journal of Open Source Software&lt;/secondary-title&gt;&lt;/titles&gt;&lt;periodical&gt;&lt;full-title&gt;Journal of Open Source Software&lt;/full-title&gt;&lt;/periodical&gt;&lt;pages&gt;1825&lt;/pages&gt;&lt;volume&gt;5&lt;/volume&gt;&lt;dates&gt;&lt;year&gt;2020&lt;/year&gt;&lt;/dates&gt;&lt;urls&gt;&lt;/urls&gt;&lt;/record&gt;&lt;/Cite&gt;&lt;/EndNote&gt;</w:instrText>
      </w:r>
      <w:r w:rsidRPr="00DD0099">
        <w:fldChar w:fldCharType="separate"/>
      </w:r>
      <w:r w:rsidRPr="00DD0099">
        <w:t>(Torres and Bierlich 2020)</w:t>
      </w:r>
      <w:r w:rsidRPr="00DD0099">
        <w:fldChar w:fldCharType="end"/>
      </w:r>
      <w:r w:rsidRPr="00DD0099">
        <w:t xml:space="preserve">. </w:t>
      </w:r>
      <w:r w:rsidR="00942665">
        <w:t>We will create age structure and sex curves as well as assessing the ability to determine pregnancy state and body condition. We will</w:t>
      </w:r>
      <w:r w:rsidR="00942665" w:rsidRPr="00942665">
        <w:rPr>
          <w:lang w:val="en-GB"/>
        </w:rPr>
        <w:t xml:space="preserve"> investigate differences in body width-length (WL) ratio </w:t>
      </w:r>
      <w:r w:rsidR="00942665">
        <w:rPr>
          <w:lang w:val="en-GB"/>
        </w:rPr>
        <w:t>using</w:t>
      </w:r>
      <w:r w:rsidR="00942665" w:rsidRPr="00942665">
        <w:rPr>
          <w:lang w:val="en-GB"/>
        </w:rPr>
        <w:t xml:space="preserve"> beta regression model</w:t>
      </w:r>
      <w:r w:rsidR="00942665">
        <w:rPr>
          <w:lang w:val="en-GB"/>
        </w:rPr>
        <w:t xml:space="preserve">s </w:t>
      </w:r>
      <w:r w:rsidR="00942665">
        <w:rPr>
          <w:lang w:val="en-GB"/>
        </w:rPr>
        <w:lastRenderedPageBreak/>
        <w:t>and</w:t>
      </w:r>
      <w:r w:rsidR="00942665" w:rsidRPr="00942665">
        <w:rPr>
          <w:lang w:val="en-GB"/>
        </w:rPr>
        <w:t xml:space="preserve"> explore WL ratio as a predictor of pregnancy</w:t>
      </w:r>
      <w:r w:rsidR="00942665">
        <w:rPr>
          <w:lang w:val="en-GB"/>
        </w:rPr>
        <w:t>.</w:t>
      </w:r>
      <w:r w:rsidR="00942665" w:rsidRPr="00942665">
        <w:rPr>
          <w:lang w:val="en-GB"/>
        </w:rPr>
        <w:t xml:space="preserve"> </w:t>
      </w:r>
      <w:r w:rsidR="00942665">
        <w:rPr>
          <w:lang w:val="en-GB"/>
        </w:rPr>
        <w:t xml:space="preserve">This will be achieved using the </w:t>
      </w:r>
      <w:r w:rsidR="00942665" w:rsidRPr="00942665">
        <w:rPr>
          <w:lang w:val="en-GB"/>
        </w:rPr>
        <w:t>body widths expected to change during pregnancy (20-60% widths/increments along the body axis) to determine if pregnancy c</w:t>
      </w:r>
      <w:r w:rsidR="00942665">
        <w:rPr>
          <w:lang w:val="en-GB"/>
        </w:rPr>
        <w:t xml:space="preserve">an be predicted. We will </w:t>
      </w:r>
      <w:del w:id="142" w:author="William Cioffi" w:date="2021-07-11T19:21:00Z">
        <w:r w:rsidR="00942665" w:rsidDel="00C9564F">
          <w:rPr>
            <w:lang w:val="en-GB"/>
          </w:rPr>
          <w:delText>ground truth</w:delText>
        </w:r>
      </w:del>
      <w:ins w:id="143" w:author="William Cioffi" w:date="2021-07-11T19:19:00Z">
        <w:r w:rsidR="00C9564F">
          <w:rPr>
            <w:lang w:val="en-GB"/>
          </w:rPr>
          <w:t>train models</w:t>
        </w:r>
      </w:ins>
      <w:ins w:id="144" w:author="William Cioffi" w:date="2021-07-11T19:21:00Z">
        <w:r w:rsidR="00C9564F">
          <w:rPr>
            <w:lang w:val="en-GB"/>
          </w:rPr>
          <w:t xml:space="preserve"> and estimate classification error</w:t>
        </w:r>
      </w:ins>
      <w:del w:id="145" w:author="William Cioffi" w:date="2021-07-11T19:19:00Z">
        <w:r w:rsidR="00942665" w:rsidDel="00C9564F">
          <w:rPr>
            <w:lang w:val="en-GB"/>
          </w:rPr>
          <w:delText xml:space="preserve"> this</w:delText>
        </w:r>
      </w:del>
      <w:r w:rsidR="00942665">
        <w:rPr>
          <w:lang w:val="en-GB"/>
        </w:rPr>
        <w:t xml:space="preserve"> </w:t>
      </w:r>
      <w:del w:id="146" w:author="William Cioffi" w:date="2021-07-11T19:21:00Z">
        <w:r w:rsidR="00942665" w:rsidDel="00C9564F">
          <w:rPr>
            <w:lang w:val="en-GB"/>
          </w:rPr>
          <w:delText xml:space="preserve">with </w:delText>
        </w:r>
      </w:del>
      <w:ins w:id="147" w:author="William Cioffi" w:date="2021-07-11T19:21:00Z">
        <w:r w:rsidR="00C9564F">
          <w:rPr>
            <w:lang w:val="en-GB"/>
          </w:rPr>
          <w:t xml:space="preserve">using </w:t>
        </w:r>
      </w:ins>
      <w:r w:rsidR="00942665">
        <w:rPr>
          <w:lang w:val="en-GB"/>
        </w:rPr>
        <w:t>known females with dependent calves</w:t>
      </w:r>
      <w:ins w:id="148" w:author="William Cioffi" w:date="2021-07-11T19:18:00Z">
        <w:r w:rsidR="001D0124">
          <w:rPr>
            <w:lang w:val="en-GB"/>
          </w:rPr>
          <w:t xml:space="preserve"> as well as the molecular </w:t>
        </w:r>
      </w:ins>
      <w:ins w:id="149" w:author="William Cioffi" w:date="2021-07-11T19:19:00Z">
        <w:r w:rsidR="001D0124">
          <w:rPr>
            <w:lang w:val="en-GB"/>
          </w:rPr>
          <w:t>approaches described above</w:t>
        </w:r>
      </w:ins>
      <w:r w:rsidR="00942665">
        <w:rPr>
          <w:lang w:val="en-GB"/>
        </w:rPr>
        <w:t>.</w:t>
      </w:r>
      <w:ins w:id="150" w:author="William Cioffi" w:date="2021-07-11T19:19:00Z">
        <w:r w:rsidR="00C9564F">
          <w:rPr>
            <w:lang w:val="en-GB"/>
          </w:rPr>
          <w:t xml:space="preserve"> </w:t>
        </w:r>
      </w:ins>
      <w:ins w:id="151" w:author="William Cioffi" w:date="2021-07-11T19:20:00Z">
        <w:r w:rsidR="00C9564F">
          <w:rPr>
            <w:lang w:val="en-GB"/>
          </w:rPr>
          <w:t xml:space="preserve">These morphometric models will be used </w:t>
        </w:r>
      </w:ins>
      <w:del w:id="152" w:author="William Cioffi" w:date="2021-07-11T19:20:00Z">
        <w:r w:rsidR="00942665" w:rsidDel="00C9564F">
          <w:rPr>
            <w:lang w:val="en-GB"/>
          </w:rPr>
          <w:delText xml:space="preserve"> We will use l</w:delText>
        </w:r>
        <w:r w:rsidR="00942665" w:rsidRPr="00942665" w:rsidDel="00C9564F">
          <w:rPr>
            <w:lang w:val="en-GB"/>
          </w:rPr>
          <w:delText xml:space="preserve">inear models to </w:delText>
        </w:r>
        <w:bookmarkStart w:id="153" w:name="_Hlk53134406"/>
        <w:r w:rsidR="00942665" w:rsidRPr="00942665" w:rsidDel="00C9564F">
          <w:rPr>
            <w:lang w:val="en-GB"/>
          </w:rPr>
          <w:delText xml:space="preserve">assess differences in length and body width </w:delText>
        </w:r>
      </w:del>
      <w:r w:rsidR="00942665">
        <w:rPr>
          <w:lang w:val="en-GB"/>
        </w:rPr>
        <w:t xml:space="preserve">to determine sex and </w:t>
      </w:r>
      <w:r w:rsidR="00942665" w:rsidRPr="00942665">
        <w:rPr>
          <w:lang w:val="en-GB"/>
        </w:rPr>
        <w:t xml:space="preserve">age </w:t>
      </w:r>
      <w:bookmarkEnd w:id="153"/>
      <w:r w:rsidR="00942665" w:rsidRPr="00942665">
        <w:rPr>
          <w:lang w:val="en-GB"/>
        </w:rPr>
        <w:t>class</w:t>
      </w:r>
      <w:ins w:id="154" w:author="William Cioffi" w:date="2021-07-11T19:20:00Z">
        <w:r w:rsidR="00C9564F">
          <w:rPr>
            <w:lang w:val="en-GB"/>
          </w:rPr>
          <w:t xml:space="preserve"> acr</w:t>
        </w:r>
      </w:ins>
      <w:ins w:id="155" w:author="William Cioffi" w:date="2021-07-11T19:21:00Z">
        <w:r w:rsidR="00C9564F">
          <w:rPr>
            <w:lang w:val="en-GB"/>
          </w:rPr>
          <w:t xml:space="preserve">oss the full dataset of sampled </w:t>
        </w:r>
      </w:ins>
      <w:ins w:id="156" w:author="William Cioffi" w:date="2021-07-11T20:28:00Z">
        <w:r w:rsidR="00412E9E">
          <w:rPr>
            <w:lang w:val="en-GB"/>
          </w:rPr>
          <w:t>individuals</w:t>
        </w:r>
      </w:ins>
      <w:r w:rsidR="00942665">
        <w:rPr>
          <w:lang w:val="en-GB"/>
        </w:rPr>
        <w:t xml:space="preserve"> and build population level curves to determine the underlying demographics of this population.</w:t>
      </w:r>
      <w:ins w:id="157" w:author="William Cioffi" w:date="2021-07-11T19:18:00Z">
        <w:r w:rsidR="001D0124">
          <w:rPr>
            <w:lang w:val="en-GB"/>
          </w:rPr>
          <w:t xml:space="preserve"> </w:t>
        </w:r>
      </w:ins>
    </w:p>
    <w:p w14:paraId="6BB643B3" w14:textId="77777777" w:rsidR="001D0124" w:rsidRDefault="001D0124" w:rsidP="00942665">
      <w:pPr>
        <w:contextualSpacing/>
        <w:rPr>
          <w:ins w:id="158" w:author="William Cioffi" w:date="2021-07-11T18:00:00Z"/>
          <w:lang w:val="en-GB"/>
        </w:rPr>
      </w:pPr>
    </w:p>
    <w:p w14:paraId="65DDD418" w14:textId="0620EAE4" w:rsidR="00112C7A" w:rsidRDefault="00112C7A" w:rsidP="00942665">
      <w:pPr>
        <w:contextualSpacing/>
        <w:rPr>
          <w:lang w:val="en-GB"/>
        </w:rPr>
      </w:pPr>
      <w:ins w:id="159" w:author="William Cioffi" w:date="2021-07-11T18:00:00Z">
        <w:r w:rsidRPr="00112C7A">
          <w:rPr>
            <w:b/>
            <w:bCs/>
            <w:lang w:val="en-GB"/>
            <w:rPrChange w:id="160" w:author="William Cioffi" w:date="2021-07-11T18:00:00Z">
              <w:rPr>
                <w:lang w:val="en-GB"/>
              </w:rPr>
            </w:rPrChange>
          </w:rPr>
          <w:t>eDNA:</w:t>
        </w:r>
      </w:ins>
    </w:p>
    <w:p w14:paraId="770F3E36" w14:textId="1F7BB9AD" w:rsidR="00942665" w:rsidRPr="00DD0099" w:rsidRDefault="00DA4253" w:rsidP="00DD0099">
      <w:pPr>
        <w:contextualSpacing/>
      </w:pPr>
      <w:r>
        <w:t xml:space="preserve">We will </w:t>
      </w:r>
      <w:r w:rsidR="00EB3A74">
        <w:t>analyze</w:t>
      </w:r>
      <w:r>
        <w:t xml:space="preserve"> the eDNA samples using existing methods????? To</w:t>
      </w:r>
      <w:r w:rsidR="00F655FE">
        <w:t xml:space="preserve"> provide contextual var</w:t>
      </w:r>
      <w:r>
        <w:t>i</w:t>
      </w:r>
      <w:r w:rsidR="00F655FE">
        <w:t>a</w:t>
      </w:r>
      <w:r>
        <w:t>bles about prey availability in our models.</w:t>
      </w:r>
    </w:p>
    <w:p w14:paraId="661972C0" w14:textId="77777777" w:rsidR="00783E06" w:rsidRDefault="00783E06" w:rsidP="00783E06">
      <w:pPr>
        <w:contextualSpacing/>
        <w:rPr>
          <w:bCs/>
        </w:rPr>
      </w:pPr>
    </w:p>
    <w:p w14:paraId="077986FB" w14:textId="13CF4405" w:rsidR="00817BE7" w:rsidRDefault="00A23417" w:rsidP="0043354A">
      <w:pPr>
        <w:contextualSpacing/>
      </w:pPr>
      <w:r>
        <w:t xml:space="preserve"> </w:t>
      </w:r>
      <w:r w:rsidR="00CE29AE" w:rsidRPr="00CE29AE">
        <w:t xml:space="preserve">Completion of </w:t>
      </w:r>
      <w:r w:rsidR="00F655FE">
        <w:t>our</w:t>
      </w:r>
      <w:r w:rsidR="00CE29AE" w:rsidRPr="00CE29AE">
        <w:t xml:space="preserve"> aims will </w:t>
      </w:r>
      <w:r w:rsidR="006B38B4">
        <w:t xml:space="preserve">have the following </w:t>
      </w:r>
      <w:r w:rsidR="006B38B4" w:rsidRPr="00135C22">
        <w:rPr>
          <w:b/>
          <w:u w:val="single"/>
        </w:rPr>
        <w:t>positive impacts</w:t>
      </w:r>
      <w:r w:rsidR="006B38B4">
        <w:t xml:space="preserve"> for </w:t>
      </w:r>
      <w:r w:rsidR="00EF7ECE">
        <w:t xml:space="preserve">our understanding of </w:t>
      </w:r>
      <w:r w:rsidR="00F655FE">
        <w:t xml:space="preserve">the effects of anthropogenic stressors on marine mammal </w:t>
      </w:r>
      <w:proofErr w:type="gramStart"/>
      <w:r w:rsidR="00F655FE">
        <w:t>populations</w:t>
      </w:r>
      <w:proofErr w:type="gramEnd"/>
    </w:p>
    <w:p w14:paraId="02B14193" w14:textId="13B6596E" w:rsidR="00817BE7" w:rsidRDefault="00F655FE" w:rsidP="0043354A">
      <w:pPr>
        <w:pStyle w:val="ListParagraph"/>
        <w:numPr>
          <w:ilvl w:val="0"/>
          <w:numId w:val="2"/>
        </w:numPr>
        <w:spacing w:line="240" w:lineRule="auto"/>
      </w:pPr>
      <w:r>
        <w:t xml:space="preserve">The first </w:t>
      </w:r>
      <w:r>
        <w:rPr>
          <w:bCs/>
        </w:rPr>
        <w:t xml:space="preserve">large scale effort to document population level demographics for this </w:t>
      </w:r>
      <w:proofErr w:type="gramStart"/>
      <w:r>
        <w:rPr>
          <w:bCs/>
        </w:rPr>
        <w:t>species</w:t>
      </w:r>
      <w:proofErr w:type="gramEnd"/>
    </w:p>
    <w:p w14:paraId="72239A3E" w14:textId="1FCB0B67" w:rsidR="00817BE7" w:rsidRDefault="00F655FE" w:rsidP="0043354A">
      <w:pPr>
        <w:pStyle w:val="ListParagraph"/>
        <w:numPr>
          <w:ilvl w:val="0"/>
          <w:numId w:val="2"/>
        </w:numPr>
        <w:spacing w:line="240" w:lineRule="auto"/>
      </w:pPr>
      <w:r>
        <w:t xml:space="preserve">The ability to use our data with existing Navy funded data on movements and behavioral response for this </w:t>
      </w:r>
      <w:proofErr w:type="gramStart"/>
      <w:r>
        <w:t>species</w:t>
      </w:r>
      <w:proofErr w:type="gramEnd"/>
    </w:p>
    <w:p w14:paraId="1DB9D20A" w14:textId="76ACF052" w:rsidR="00817BE7" w:rsidRDefault="00F655FE" w:rsidP="0043354A">
      <w:pPr>
        <w:pStyle w:val="ListParagraph"/>
        <w:numPr>
          <w:ilvl w:val="0"/>
          <w:numId w:val="2"/>
        </w:numPr>
        <w:spacing w:line="240" w:lineRule="auto"/>
      </w:pPr>
      <w:r>
        <w:t xml:space="preserve">The provision of data to advance the development of the PCoD Framework for this </w:t>
      </w:r>
      <w:proofErr w:type="gramStart"/>
      <w:r>
        <w:t>species</w:t>
      </w:r>
      <w:proofErr w:type="gramEnd"/>
    </w:p>
    <w:p w14:paraId="3D33D776" w14:textId="77777777" w:rsidR="00A23417" w:rsidRDefault="00A23417" w:rsidP="0043354A">
      <w:pPr>
        <w:contextualSpacing/>
        <w:rPr>
          <w:b/>
        </w:rPr>
      </w:pPr>
    </w:p>
    <w:p w14:paraId="55CF4ADC" w14:textId="10CA6C75" w:rsidR="00401FBE" w:rsidRDefault="00401FBE" w:rsidP="0043354A">
      <w:pPr>
        <w:contextualSpacing/>
        <w:rPr>
          <w:ins w:id="161" w:author="William Cioffi" w:date="2021-07-11T18:23:00Z"/>
          <w:b/>
        </w:rPr>
      </w:pPr>
      <w:r w:rsidRPr="00CE29AE">
        <w:rPr>
          <w:b/>
        </w:rPr>
        <w:t>Budget Estimate ($):</w:t>
      </w:r>
    </w:p>
    <w:p w14:paraId="40AF8398" w14:textId="7BD079BC" w:rsidR="009C5C3B" w:rsidRDefault="009C5C3B" w:rsidP="0043354A">
      <w:pPr>
        <w:contextualSpacing/>
        <w:rPr>
          <w:ins w:id="162" w:author="William Cioffi" w:date="2021-07-11T18:23:00Z"/>
          <w:b/>
        </w:rPr>
      </w:pPr>
    </w:p>
    <w:p w14:paraId="07DB26D3" w14:textId="2211D7F2" w:rsidR="009C5C3B" w:rsidRPr="00CE29AE" w:rsidRDefault="009C5C3B" w:rsidP="0043354A">
      <w:pPr>
        <w:contextualSpacing/>
        <w:rPr>
          <w:b/>
        </w:rPr>
      </w:pPr>
      <w:ins w:id="163" w:author="William Cioffi" w:date="2021-07-11T18:23:00Z">
        <w:r>
          <w:rPr>
            <w:b/>
          </w:rPr>
          <w:t>Duke:</w:t>
        </w:r>
      </w:ins>
    </w:p>
    <w:tbl>
      <w:tblPr>
        <w:tblpPr w:leftFromText="180" w:rightFromText="180" w:vertAnchor="text" w:tblpX="2628" w:tblpY="1"/>
        <w:tblOverlap w:val="never"/>
        <w:tblW w:w="6376" w:type="dxa"/>
        <w:tblLook w:val="0000" w:firstRow="0" w:lastRow="0" w:firstColumn="0" w:lastColumn="0" w:noHBand="0" w:noVBand="0"/>
      </w:tblPr>
      <w:tblGrid>
        <w:gridCol w:w="2483"/>
        <w:gridCol w:w="1561"/>
        <w:gridCol w:w="1116"/>
        <w:gridCol w:w="996"/>
        <w:gridCol w:w="222"/>
        <w:gridCol w:w="1211"/>
      </w:tblGrid>
      <w:tr w:rsidR="005E7C0A" w:rsidRPr="00C32E38" w14:paraId="0BAECB95" w14:textId="77777777" w:rsidTr="009E4C05">
        <w:trPr>
          <w:trHeight w:val="466"/>
        </w:trPr>
        <w:tc>
          <w:tcPr>
            <w:tcW w:w="2475" w:type="dxa"/>
            <w:tcBorders>
              <w:top w:val="nil"/>
              <w:left w:val="nil"/>
              <w:bottom w:val="single" w:sz="4" w:space="0" w:color="auto"/>
              <w:right w:val="single" w:sz="4" w:space="0" w:color="auto"/>
            </w:tcBorders>
            <w:shd w:val="clear" w:color="auto" w:fill="auto"/>
            <w:noWrap/>
            <w:vAlign w:val="bottom"/>
          </w:tcPr>
          <w:p w14:paraId="0C77BA22" w14:textId="77777777" w:rsidR="005E7C0A" w:rsidRPr="00CE29AE" w:rsidRDefault="005E7C0A" w:rsidP="005D27F2">
            <w:pPr>
              <w:contextualSpacing/>
              <w:jc w:val="both"/>
              <w:rPr>
                <w:b/>
                <w:bCs/>
              </w:rPr>
            </w:pPr>
            <w:r w:rsidRPr="00CE29AE">
              <w:rPr>
                <w:b/>
                <w:bCs/>
              </w:rPr>
              <w:t>Item</w:t>
            </w:r>
          </w:p>
        </w:tc>
        <w:tc>
          <w:tcPr>
            <w:tcW w:w="1116" w:type="dxa"/>
            <w:tcBorders>
              <w:top w:val="nil"/>
              <w:left w:val="single" w:sz="4" w:space="0" w:color="auto"/>
              <w:bottom w:val="single" w:sz="4" w:space="0" w:color="auto"/>
              <w:right w:val="single" w:sz="4" w:space="0" w:color="auto"/>
            </w:tcBorders>
            <w:vAlign w:val="bottom"/>
          </w:tcPr>
          <w:p w14:paraId="682C6684" w14:textId="58DA6EC6" w:rsidR="005E7C0A" w:rsidRPr="00CE29AE" w:rsidRDefault="005E7C0A" w:rsidP="005D27F2">
            <w:pPr>
              <w:contextualSpacing/>
              <w:rPr>
                <w:b/>
                <w:bCs/>
              </w:rPr>
            </w:pPr>
            <w:r w:rsidRPr="00CE29AE">
              <w:rPr>
                <w:b/>
                <w:bCs/>
              </w:rPr>
              <w:t>FY2</w:t>
            </w:r>
            <w:ins w:id="164" w:author="William Cioffi" w:date="2021-07-11T19:39:00Z">
              <w:r w:rsidR="00E96FEC">
                <w:rPr>
                  <w:b/>
                  <w:bCs/>
                </w:rPr>
                <w:t>2</w:t>
              </w:r>
            </w:ins>
            <w:del w:id="165" w:author="William Cioffi" w:date="2021-07-11T19:39:00Z">
              <w:r w:rsidRPr="00CE29AE" w:rsidDel="00E96FEC">
                <w:rPr>
                  <w:b/>
                  <w:bCs/>
                </w:rPr>
                <w:delText>1</w:delText>
              </w:r>
            </w:del>
          </w:p>
        </w:tc>
        <w:tc>
          <w:tcPr>
            <w:tcW w:w="1116" w:type="dxa"/>
            <w:tcBorders>
              <w:top w:val="nil"/>
              <w:left w:val="single" w:sz="4" w:space="0" w:color="auto"/>
              <w:bottom w:val="single" w:sz="4" w:space="0" w:color="auto"/>
              <w:right w:val="single" w:sz="4" w:space="0" w:color="auto"/>
            </w:tcBorders>
            <w:vAlign w:val="bottom"/>
          </w:tcPr>
          <w:p w14:paraId="0A65D0B0" w14:textId="2C49B477" w:rsidR="005E7C0A" w:rsidRPr="00CE29AE" w:rsidRDefault="005E7C0A" w:rsidP="005D27F2">
            <w:pPr>
              <w:contextualSpacing/>
              <w:rPr>
                <w:b/>
                <w:bCs/>
              </w:rPr>
            </w:pPr>
            <w:r w:rsidRPr="00CE29AE">
              <w:rPr>
                <w:b/>
                <w:bCs/>
              </w:rPr>
              <w:t>FY2</w:t>
            </w:r>
            <w:ins w:id="166" w:author="William Cioffi" w:date="2021-07-11T19:39:00Z">
              <w:r w:rsidR="00E96FEC">
                <w:rPr>
                  <w:b/>
                  <w:bCs/>
                </w:rPr>
                <w:t>3</w:t>
              </w:r>
            </w:ins>
            <w:del w:id="167" w:author="William Cioffi" w:date="2021-07-11T19:39:00Z">
              <w:r w:rsidRPr="00CE29AE" w:rsidDel="00E96FEC">
                <w:rPr>
                  <w:b/>
                  <w:bCs/>
                </w:rPr>
                <w:delText>2</w:delText>
              </w:r>
            </w:del>
          </w:p>
        </w:tc>
        <w:tc>
          <w:tcPr>
            <w:tcW w:w="236" w:type="dxa"/>
            <w:tcBorders>
              <w:top w:val="nil"/>
              <w:left w:val="nil"/>
              <w:bottom w:val="single" w:sz="4" w:space="0" w:color="auto"/>
              <w:right w:val="nil"/>
            </w:tcBorders>
            <w:vAlign w:val="bottom"/>
          </w:tcPr>
          <w:p w14:paraId="48FC7BA6" w14:textId="77777777" w:rsidR="005E7C0A" w:rsidRDefault="005E7C0A" w:rsidP="009E4C05">
            <w:pPr>
              <w:contextualSpacing/>
              <w:jc w:val="center"/>
              <w:rPr>
                <w:b/>
                <w:bCs/>
              </w:rPr>
            </w:pPr>
          </w:p>
          <w:p w14:paraId="24F37CE6" w14:textId="2F72067D" w:rsidR="005E7C0A" w:rsidRPr="00CE29AE" w:rsidRDefault="005E7C0A" w:rsidP="009E4C05">
            <w:pPr>
              <w:contextualSpacing/>
              <w:jc w:val="center"/>
              <w:rPr>
                <w:b/>
                <w:bCs/>
              </w:rPr>
            </w:pPr>
            <w:r>
              <w:rPr>
                <w:b/>
                <w:bCs/>
              </w:rPr>
              <w:t>FY2</w:t>
            </w:r>
            <w:ins w:id="168" w:author="William Cioffi" w:date="2021-07-11T19:39:00Z">
              <w:r w:rsidR="00E96FEC">
                <w:rPr>
                  <w:b/>
                  <w:bCs/>
                </w:rPr>
                <w:t>4</w:t>
              </w:r>
            </w:ins>
            <w:del w:id="169" w:author="William Cioffi" w:date="2021-07-11T19:39:00Z">
              <w:r w:rsidDel="00E96FEC">
                <w:rPr>
                  <w:b/>
                  <w:bCs/>
                </w:rPr>
                <w:delText>3</w:delText>
              </w:r>
            </w:del>
          </w:p>
        </w:tc>
        <w:tc>
          <w:tcPr>
            <w:tcW w:w="222" w:type="dxa"/>
            <w:tcBorders>
              <w:top w:val="nil"/>
              <w:left w:val="nil"/>
              <w:bottom w:val="nil"/>
              <w:right w:val="nil"/>
            </w:tcBorders>
          </w:tcPr>
          <w:p w14:paraId="7F03B7A4" w14:textId="1AA0C6B3" w:rsidR="005E7C0A" w:rsidRPr="00CE29AE" w:rsidRDefault="005E7C0A" w:rsidP="005D27F2">
            <w:pPr>
              <w:contextualSpacing/>
              <w:rPr>
                <w:b/>
                <w:bCs/>
              </w:rPr>
            </w:pPr>
          </w:p>
        </w:tc>
        <w:tc>
          <w:tcPr>
            <w:tcW w:w="1211" w:type="dxa"/>
            <w:tcBorders>
              <w:top w:val="nil"/>
              <w:left w:val="nil"/>
              <w:bottom w:val="nil"/>
              <w:right w:val="nil"/>
            </w:tcBorders>
            <w:shd w:val="clear" w:color="auto" w:fill="auto"/>
            <w:noWrap/>
            <w:vAlign w:val="bottom"/>
          </w:tcPr>
          <w:p w14:paraId="4CA90843" w14:textId="77777777" w:rsidR="005E7C0A" w:rsidRPr="00CE29AE" w:rsidRDefault="005E7C0A" w:rsidP="005D27F2">
            <w:pPr>
              <w:contextualSpacing/>
              <w:jc w:val="center"/>
              <w:rPr>
                <w:b/>
                <w:bCs/>
              </w:rPr>
            </w:pPr>
          </w:p>
        </w:tc>
      </w:tr>
      <w:tr w:rsidR="005E7C0A" w:rsidRPr="00C32E38" w14:paraId="390D3760" w14:textId="77777777" w:rsidTr="009E4C05">
        <w:trPr>
          <w:trHeight w:val="315"/>
        </w:trPr>
        <w:tc>
          <w:tcPr>
            <w:tcW w:w="2475" w:type="dxa"/>
            <w:tcBorders>
              <w:top w:val="single" w:sz="4" w:space="0" w:color="auto"/>
              <w:left w:val="nil"/>
              <w:bottom w:val="single" w:sz="4" w:space="0" w:color="auto"/>
              <w:right w:val="single" w:sz="4" w:space="0" w:color="auto"/>
            </w:tcBorders>
            <w:shd w:val="clear" w:color="auto" w:fill="auto"/>
            <w:noWrap/>
            <w:vAlign w:val="bottom"/>
          </w:tcPr>
          <w:p w14:paraId="4BC4D36B" w14:textId="77777777" w:rsidR="005E7C0A" w:rsidRPr="00CE29AE" w:rsidRDefault="005E7C0A" w:rsidP="005D27F2">
            <w:pPr>
              <w:contextualSpacing/>
              <w:jc w:val="both"/>
            </w:pPr>
            <w:r w:rsidRPr="00CE29AE">
              <w:t>A. Salary</w:t>
            </w:r>
          </w:p>
        </w:tc>
        <w:tc>
          <w:tcPr>
            <w:tcW w:w="1116" w:type="dxa"/>
            <w:tcBorders>
              <w:top w:val="single" w:sz="4" w:space="0" w:color="auto"/>
              <w:left w:val="single" w:sz="4" w:space="0" w:color="auto"/>
              <w:bottom w:val="single" w:sz="4" w:space="0" w:color="auto"/>
              <w:right w:val="single" w:sz="4" w:space="0" w:color="auto"/>
            </w:tcBorders>
            <w:vAlign w:val="bottom"/>
          </w:tcPr>
          <w:p w14:paraId="58EF83DD" w14:textId="552D1B45" w:rsidR="005E7C0A" w:rsidRPr="00CE29AE" w:rsidRDefault="005E7C0A">
            <w:pPr>
              <w:contextualSpacing/>
              <w:jc w:val="right"/>
              <w:pPrChange w:id="170" w:author="William Cioffi" w:date="2021-07-11T19:31:00Z">
                <w:pPr>
                  <w:framePr w:hSpace="180" w:wrap="around" w:vAnchor="text" w:hAnchor="text" w:x="2628" w:y="1"/>
                  <w:contextualSpacing/>
                  <w:suppressOverlap/>
                  <w:jc w:val="center"/>
                </w:pPr>
              </w:pPrChange>
            </w:pPr>
            <w:r>
              <w:t>$</w:t>
            </w:r>
            <w:r w:rsidR="00F63A06">
              <w:t>85,45</w:t>
            </w:r>
            <w:r w:rsidR="00260E32">
              <w:t>0</w:t>
            </w:r>
          </w:p>
        </w:tc>
        <w:tc>
          <w:tcPr>
            <w:tcW w:w="1116" w:type="dxa"/>
            <w:tcBorders>
              <w:top w:val="single" w:sz="4" w:space="0" w:color="auto"/>
              <w:left w:val="single" w:sz="4" w:space="0" w:color="auto"/>
              <w:bottom w:val="single" w:sz="4" w:space="0" w:color="auto"/>
              <w:right w:val="single" w:sz="4" w:space="0" w:color="auto"/>
            </w:tcBorders>
            <w:vAlign w:val="bottom"/>
          </w:tcPr>
          <w:p w14:paraId="77A2A6E0" w14:textId="105D9900" w:rsidR="005E7C0A" w:rsidRPr="00CE29AE" w:rsidRDefault="005E7C0A">
            <w:pPr>
              <w:contextualSpacing/>
              <w:jc w:val="right"/>
              <w:pPrChange w:id="171" w:author="William Cioffi" w:date="2021-07-11T19:31:00Z">
                <w:pPr>
                  <w:framePr w:hSpace="180" w:wrap="around" w:vAnchor="text" w:hAnchor="text" w:x="2628" w:y="1"/>
                  <w:contextualSpacing/>
                  <w:suppressOverlap/>
                </w:pPr>
              </w:pPrChange>
            </w:pPr>
            <w:r w:rsidRPr="00CE29AE">
              <w:t>$</w:t>
            </w:r>
            <w:r w:rsidR="00F63A06">
              <w:t>86</w:t>
            </w:r>
            <w:r w:rsidRPr="00CE29AE">
              <w:t>,</w:t>
            </w:r>
            <w:r w:rsidR="00F63A06">
              <w:t>58</w:t>
            </w:r>
            <w:r>
              <w:t>0</w:t>
            </w:r>
          </w:p>
        </w:tc>
        <w:tc>
          <w:tcPr>
            <w:tcW w:w="236" w:type="dxa"/>
            <w:tcBorders>
              <w:top w:val="single" w:sz="4" w:space="0" w:color="auto"/>
              <w:left w:val="nil"/>
              <w:bottom w:val="single" w:sz="4" w:space="0" w:color="auto"/>
              <w:right w:val="nil"/>
            </w:tcBorders>
            <w:vAlign w:val="bottom"/>
          </w:tcPr>
          <w:p w14:paraId="460B96EA" w14:textId="099B20B8" w:rsidR="005E7C0A" w:rsidRPr="00CE29AE" w:rsidRDefault="00F63A06">
            <w:pPr>
              <w:contextualSpacing/>
              <w:jc w:val="right"/>
              <w:pPrChange w:id="172" w:author="William Cioffi" w:date="2021-07-11T19:31:00Z">
                <w:pPr>
                  <w:framePr w:hSpace="180" w:wrap="around" w:vAnchor="text" w:hAnchor="text" w:x="2628" w:y="1"/>
                  <w:contextualSpacing/>
                  <w:suppressOverlap/>
                  <w:jc w:val="center"/>
                </w:pPr>
              </w:pPrChange>
            </w:pPr>
            <w:r>
              <w:t>31,292</w:t>
            </w:r>
          </w:p>
        </w:tc>
        <w:tc>
          <w:tcPr>
            <w:tcW w:w="222" w:type="dxa"/>
            <w:tcBorders>
              <w:top w:val="nil"/>
              <w:left w:val="nil"/>
              <w:bottom w:val="nil"/>
              <w:right w:val="nil"/>
            </w:tcBorders>
          </w:tcPr>
          <w:p w14:paraId="35E8C74D" w14:textId="2C0B3C0D" w:rsidR="005E7C0A" w:rsidRPr="00CE29AE" w:rsidRDefault="005E7C0A" w:rsidP="005D27F2">
            <w:pPr>
              <w:contextualSpacing/>
              <w:jc w:val="center"/>
            </w:pPr>
          </w:p>
        </w:tc>
        <w:tc>
          <w:tcPr>
            <w:tcW w:w="1211" w:type="dxa"/>
            <w:tcBorders>
              <w:top w:val="nil"/>
              <w:left w:val="nil"/>
              <w:bottom w:val="nil"/>
              <w:right w:val="nil"/>
            </w:tcBorders>
            <w:shd w:val="clear" w:color="auto" w:fill="auto"/>
            <w:noWrap/>
            <w:vAlign w:val="bottom"/>
          </w:tcPr>
          <w:p w14:paraId="3E32AC6A" w14:textId="77777777" w:rsidR="005E7C0A" w:rsidRPr="00CE29AE" w:rsidRDefault="005E7C0A" w:rsidP="005D27F2">
            <w:pPr>
              <w:contextualSpacing/>
              <w:jc w:val="center"/>
            </w:pPr>
          </w:p>
        </w:tc>
      </w:tr>
      <w:tr w:rsidR="005E7C0A" w:rsidRPr="00C32E38" w14:paraId="6E1516ED" w14:textId="77777777" w:rsidTr="009E4C05">
        <w:trPr>
          <w:trHeight w:val="315"/>
        </w:trPr>
        <w:tc>
          <w:tcPr>
            <w:tcW w:w="2475" w:type="dxa"/>
            <w:tcBorders>
              <w:top w:val="single" w:sz="4" w:space="0" w:color="auto"/>
              <w:left w:val="nil"/>
              <w:bottom w:val="single" w:sz="4" w:space="0" w:color="auto"/>
              <w:right w:val="single" w:sz="4" w:space="0" w:color="auto"/>
            </w:tcBorders>
            <w:shd w:val="clear" w:color="auto" w:fill="auto"/>
            <w:noWrap/>
            <w:vAlign w:val="bottom"/>
          </w:tcPr>
          <w:p w14:paraId="4B1221AF" w14:textId="54C69423" w:rsidR="005E7C0A" w:rsidRPr="00CE29AE" w:rsidRDefault="005E7C0A" w:rsidP="009E4C05">
            <w:pPr>
              <w:contextualSpacing/>
              <w:jc w:val="both"/>
            </w:pPr>
            <w:r w:rsidRPr="00CE29AE">
              <w:t xml:space="preserve">B. </w:t>
            </w:r>
            <w:r w:rsidR="009E4C05">
              <w:t>Field work</w:t>
            </w:r>
          </w:p>
        </w:tc>
        <w:tc>
          <w:tcPr>
            <w:tcW w:w="1116" w:type="dxa"/>
            <w:tcBorders>
              <w:top w:val="single" w:sz="4" w:space="0" w:color="auto"/>
              <w:left w:val="single" w:sz="4" w:space="0" w:color="auto"/>
              <w:bottom w:val="single" w:sz="4" w:space="0" w:color="auto"/>
              <w:right w:val="single" w:sz="4" w:space="0" w:color="auto"/>
            </w:tcBorders>
            <w:vAlign w:val="bottom"/>
          </w:tcPr>
          <w:p w14:paraId="11A31F2D" w14:textId="0268701A" w:rsidR="005E7C0A" w:rsidRPr="00CE29AE" w:rsidRDefault="005E7C0A">
            <w:pPr>
              <w:contextualSpacing/>
              <w:jc w:val="right"/>
              <w:pPrChange w:id="173" w:author="William Cioffi" w:date="2021-07-11T19:31:00Z">
                <w:pPr>
                  <w:framePr w:hSpace="180" w:wrap="around" w:vAnchor="text" w:hAnchor="text" w:x="2628" w:y="1"/>
                  <w:contextualSpacing/>
                  <w:suppressOverlap/>
                  <w:jc w:val="center"/>
                </w:pPr>
              </w:pPrChange>
            </w:pPr>
            <w:r>
              <w:t>$</w:t>
            </w:r>
            <w:r w:rsidR="00F63A06">
              <w:t>52</w:t>
            </w:r>
            <w:r>
              <w:t>,000</w:t>
            </w:r>
          </w:p>
        </w:tc>
        <w:tc>
          <w:tcPr>
            <w:tcW w:w="1116" w:type="dxa"/>
            <w:tcBorders>
              <w:top w:val="single" w:sz="4" w:space="0" w:color="auto"/>
              <w:left w:val="single" w:sz="4" w:space="0" w:color="auto"/>
              <w:bottom w:val="single" w:sz="4" w:space="0" w:color="auto"/>
              <w:right w:val="single" w:sz="4" w:space="0" w:color="auto"/>
            </w:tcBorders>
            <w:vAlign w:val="bottom"/>
          </w:tcPr>
          <w:p w14:paraId="39EFCAB4" w14:textId="305DD8BB" w:rsidR="005E7C0A" w:rsidRPr="00CE29AE" w:rsidRDefault="005E7C0A">
            <w:pPr>
              <w:contextualSpacing/>
              <w:jc w:val="right"/>
              <w:pPrChange w:id="174" w:author="William Cioffi" w:date="2021-07-11T19:31:00Z">
                <w:pPr>
                  <w:framePr w:hSpace="180" w:wrap="around" w:vAnchor="text" w:hAnchor="text" w:x="2628" w:y="1"/>
                  <w:contextualSpacing/>
                  <w:suppressOverlap/>
                  <w:jc w:val="center"/>
                </w:pPr>
              </w:pPrChange>
            </w:pPr>
            <w:r>
              <w:t>$</w:t>
            </w:r>
            <w:r w:rsidR="00F63A06">
              <w:t>52</w:t>
            </w:r>
            <w:r>
              <w:t>,000</w:t>
            </w:r>
          </w:p>
        </w:tc>
        <w:tc>
          <w:tcPr>
            <w:tcW w:w="236" w:type="dxa"/>
            <w:tcBorders>
              <w:top w:val="single" w:sz="4" w:space="0" w:color="auto"/>
              <w:left w:val="nil"/>
              <w:bottom w:val="single" w:sz="4" w:space="0" w:color="auto"/>
              <w:right w:val="nil"/>
            </w:tcBorders>
            <w:vAlign w:val="bottom"/>
          </w:tcPr>
          <w:p w14:paraId="0DF48C58" w14:textId="4E935A91" w:rsidR="005E7C0A" w:rsidRPr="00CE29AE" w:rsidRDefault="009E4C05">
            <w:pPr>
              <w:contextualSpacing/>
              <w:jc w:val="right"/>
              <w:pPrChange w:id="175" w:author="William Cioffi" w:date="2021-07-11T19:31:00Z">
                <w:pPr>
                  <w:framePr w:hSpace="180" w:wrap="around" w:vAnchor="text" w:hAnchor="text" w:x="2628" w:y="1"/>
                  <w:contextualSpacing/>
                  <w:suppressOverlap/>
                  <w:jc w:val="center"/>
                </w:pPr>
              </w:pPrChange>
            </w:pPr>
            <w:r w:rsidRPr="009E4C05">
              <w:t>$</w:t>
            </w:r>
            <w:r w:rsidR="00260E32">
              <w:t>0</w:t>
            </w:r>
          </w:p>
        </w:tc>
        <w:tc>
          <w:tcPr>
            <w:tcW w:w="222" w:type="dxa"/>
            <w:tcBorders>
              <w:top w:val="nil"/>
              <w:left w:val="nil"/>
              <w:bottom w:val="nil"/>
              <w:right w:val="nil"/>
            </w:tcBorders>
          </w:tcPr>
          <w:p w14:paraId="3F402E90" w14:textId="45A960D4" w:rsidR="005E7C0A" w:rsidRPr="00CE29AE" w:rsidRDefault="005E7C0A" w:rsidP="005D27F2">
            <w:pPr>
              <w:contextualSpacing/>
              <w:jc w:val="center"/>
            </w:pPr>
          </w:p>
        </w:tc>
        <w:tc>
          <w:tcPr>
            <w:tcW w:w="1211" w:type="dxa"/>
            <w:tcBorders>
              <w:top w:val="nil"/>
              <w:left w:val="nil"/>
              <w:bottom w:val="nil"/>
              <w:right w:val="nil"/>
            </w:tcBorders>
            <w:shd w:val="clear" w:color="auto" w:fill="auto"/>
            <w:noWrap/>
            <w:vAlign w:val="bottom"/>
          </w:tcPr>
          <w:p w14:paraId="1C47159E" w14:textId="77777777" w:rsidR="005E7C0A" w:rsidRPr="00CE29AE" w:rsidRDefault="005E7C0A" w:rsidP="005D27F2">
            <w:pPr>
              <w:contextualSpacing/>
              <w:jc w:val="center"/>
            </w:pPr>
          </w:p>
        </w:tc>
      </w:tr>
      <w:tr w:rsidR="005E7C0A" w:rsidRPr="00C32E38" w14:paraId="172DF9E5" w14:textId="77777777" w:rsidTr="009E4C05">
        <w:trPr>
          <w:trHeight w:val="315"/>
        </w:trPr>
        <w:tc>
          <w:tcPr>
            <w:tcW w:w="2475" w:type="dxa"/>
            <w:tcBorders>
              <w:top w:val="single" w:sz="4" w:space="0" w:color="auto"/>
              <w:left w:val="nil"/>
              <w:bottom w:val="single" w:sz="4" w:space="0" w:color="auto"/>
              <w:right w:val="single" w:sz="4" w:space="0" w:color="auto"/>
            </w:tcBorders>
            <w:shd w:val="clear" w:color="auto" w:fill="auto"/>
            <w:noWrap/>
            <w:vAlign w:val="bottom"/>
          </w:tcPr>
          <w:p w14:paraId="3A1D7BB5" w14:textId="3F0F2BE1" w:rsidR="005E7C0A" w:rsidRPr="00CE29AE" w:rsidRDefault="005E7C0A" w:rsidP="005D27F2">
            <w:pPr>
              <w:contextualSpacing/>
              <w:jc w:val="both"/>
            </w:pPr>
            <w:r w:rsidRPr="00CE29AE">
              <w:t>C. Equipment/supplies</w:t>
            </w:r>
            <w:ins w:id="176" w:author="William Cioffi" w:date="2021-07-11T18:25:00Z">
              <w:r w:rsidR="004D6C9D">
                <w:t>/lab</w:t>
              </w:r>
            </w:ins>
          </w:p>
        </w:tc>
        <w:tc>
          <w:tcPr>
            <w:tcW w:w="1116" w:type="dxa"/>
            <w:tcBorders>
              <w:top w:val="single" w:sz="4" w:space="0" w:color="auto"/>
              <w:left w:val="single" w:sz="4" w:space="0" w:color="auto"/>
              <w:bottom w:val="single" w:sz="4" w:space="0" w:color="auto"/>
              <w:right w:val="single" w:sz="4" w:space="0" w:color="auto"/>
            </w:tcBorders>
            <w:vAlign w:val="bottom"/>
          </w:tcPr>
          <w:p w14:paraId="181FA11A" w14:textId="435809B2" w:rsidR="005E7C0A" w:rsidRPr="00CE29AE" w:rsidRDefault="005E7C0A">
            <w:pPr>
              <w:contextualSpacing/>
              <w:jc w:val="right"/>
              <w:pPrChange w:id="177" w:author="William Cioffi" w:date="2021-07-11T19:31:00Z">
                <w:pPr>
                  <w:framePr w:hSpace="180" w:wrap="around" w:vAnchor="text" w:hAnchor="text" w:x="2628" w:y="1"/>
                  <w:contextualSpacing/>
                  <w:suppressOverlap/>
                  <w:jc w:val="center"/>
                </w:pPr>
              </w:pPrChange>
            </w:pPr>
            <w:r>
              <w:t>$</w:t>
            </w:r>
            <w:commentRangeStart w:id="178"/>
            <w:r w:rsidR="00260E32">
              <w:t>10</w:t>
            </w:r>
            <w:commentRangeEnd w:id="178"/>
            <w:r w:rsidR="00BE72AE">
              <w:rPr>
                <w:rStyle w:val="CommentReference"/>
                <w:rFonts w:eastAsiaTheme="minorHAnsi" w:cs="Arial"/>
              </w:rPr>
              <w:commentReference w:id="178"/>
            </w:r>
            <w:r>
              <w:t>,000</w:t>
            </w:r>
          </w:p>
        </w:tc>
        <w:tc>
          <w:tcPr>
            <w:tcW w:w="1116" w:type="dxa"/>
            <w:tcBorders>
              <w:top w:val="single" w:sz="4" w:space="0" w:color="auto"/>
              <w:left w:val="single" w:sz="4" w:space="0" w:color="auto"/>
              <w:bottom w:val="single" w:sz="4" w:space="0" w:color="auto"/>
              <w:right w:val="single" w:sz="4" w:space="0" w:color="auto"/>
            </w:tcBorders>
            <w:vAlign w:val="bottom"/>
          </w:tcPr>
          <w:p w14:paraId="10742DD4" w14:textId="5E5F4F00" w:rsidR="005E7C0A" w:rsidRPr="00CE29AE" w:rsidRDefault="005E7C0A">
            <w:pPr>
              <w:contextualSpacing/>
              <w:jc w:val="right"/>
              <w:pPrChange w:id="179" w:author="William Cioffi" w:date="2021-07-11T19:31:00Z">
                <w:pPr>
                  <w:framePr w:hSpace="180" w:wrap="around" w:vAnchor="text" w:hAnchor="text" w:x="2628" w:y="1"/>
                  <w:contextualSpacing/>
                  <w:suppressOverlap/>
                  <w:jc w:val="center"/>
                </w:pPr>
              </w:pPrChange>
            </w:pPr>
            <w:r>
              <w:t>$</w:t>
            </w:r>
            <w:r w:rsidR="00260E32">
              <w:t>1</w:t>
            </w:r>
            <w:r w:rsidR="005A3F8F">
              <w:t>0</w:t>
            </w:r>
            <w:r>
              <w:t>,000</w:t>
            </w:r>
          </w:p>
        </w:tc>
        <w:tc>
          <w:tcPr>
            <w:tcW w:w="236" w:type="dxa"/>
            <w:tcBorders>
              <w:top w:val="single" w:sz="4" w:space="0" w:color="auto"/>
              <w:left w:val="nil"/>
              <w:bottom w:val="single" w:sz="4" w:space="0" w:color="auto"/>
              <w:right w:val="nil"/>
            </w:tcBorders>
            <w:vAlign w:val="bottom"/>
          </w:tcPr>
          <w:p w14:paraId="425B4A25" w14:textId="527B5876" w:rsidR="005E7C0A" w:rsidRPr="00CE29AE" w:rsidRDefault="009E4C05">
            <w:pPr>
              <w:contextualSpacing/>
              <w:jc w:val="right"/>
              <w:pPrChange w:id="180" w:author="William Cioffi" w:date="2021-07-11T19:31:00Z">
                <w:pPr>
                  <w:framePr w:hSpace="180" w:wrap="around" w:vAnchor="text" w:hAnchor="text" w:x="2628" w:y="1"/>
                  <w:contextualSpacing/>
                  <w:suppressOverlap/>
                  <w:jc w:val="center"/>
                </w:pPr>
              </w:pPrChange>
            </w:pPr>
            <w:r w:rsidRPr="009E4C05">
              <w:t>$</w:t>
            </w:r>
            <w:r w:rsidR="003A74F6">
              <w:t>0</w:t>
            </w:r>
          </w:p>
        </w:tc>
        <w:tc>
          <w:tcPr>
            <w:tcW w:w="222" w:type="dxa"/>
            <w:tcBorders>
              <w:top w:val="nil"/>
              <w:left w:val="nil"/>
              <w:bottom w:val="nil"/>
              <w:right w:val="nil"/>
            </w:tcBorders>
          </w:tcPr>
          <w:p w14:paraId="540EC726" w14:textId="79B8D1F3" w:rsidR="005E7C0A" w:rsidRPr="00CE29AE" w:rsidRDefault="005E7C0A" w:rsidP="005D27F2">
            <w:pPr>
              <w:contextualSpacing/>
              <w:jc w:val="center"/>
            </w:pPr>
          </w:p>
        </w:tc>
        <w:tc>
          <w:tcPr>
            <w:tcW w:w="1211" w:type="dxa"/>
            <w:tcBorders>
              <w:top w:val="nil"/>
              <w:left w:val="nil"/>
              <w:bottom w:val="nil"/>
              <w:right w:val="nil"/>
            </w:tcBorders>
            <w:shd w:val="clear" w:color="auto" w:fill="auto"/>
            <w:noWrap/>
            <w:vAlign w:val="bottom"/>
          </w:tcPr>
          <w:p w14:paraId="55FAF24B" w14:textId="77777777" w:rsidR="005E7C0A" w:rsidRPr="00CE29AE" w:rsidRDefault="005E7C0A" w:rsidP="005D27F2">
            <w:pPr>
              <w:contextualSpacing/>
              <w:jc w:val="center"/>
            </w:pPr>
          </w:p>
        </w:tc>
      </w:tr>
      <w:tr w:rsidR="005E7C0A" w:rsidRPr="00C32E38" w14:paraId="40DBD470" w14:textId="77777777" w:rsidTr="009E4C05">
        <w:trPr>
          <w:trHeight w:val="315"/>
        </w:trPr>
        <w:tc>
          <w:tcPr>
            <w:tcW w:w="2475" w:type="dxa"/>
            <w:tcBorders>
              <w:top w:val="single" w:sz="4" w:space="0" w:color="auto"/>
              <w:left w:val="nil"/>
              <w:bottom w:val="single" w:sz="4" w:space="0" w:color="auto"/>
              <w:right w:val="single" w:sz="4" w:space="0" w:color="auto"/>
            </w:tcBorders>
            <w:shd w:val="clear" w:color="auto" w:fill="auto"/>
            <w:noWrap/>
            <w:vAlign w:val="bottom"/>
          </w:tcPr>
          <w:p w14:paraId="59D88714" w14:textId="77777777" w:rsidR="005E7C0A" w:rsidRPr="00CE29AE" w:rsidRDefault="005E7C0A" w:rsidP="005D27F2">
            <w:pPr>
              <w:contextualSpacing/>
              <w:jc w:val="both"/>
              <w:rPr>
                <w:bCs/>
              </w:rPr>
            </w:pPr>
            <w:r w:rsidRPr="00CE29AE">
              <w:rPr>
                <w:bCs/>
              </w:rPr>
              <w:t>D. Other costs</w:t>
            </w:r>
          </w:p>
        </w:tc>
        <w:tc>
          <w:tcPr>
            <w:tcW w:w="1116" w:type="dxa"/>
            <w:tcBorders>
              <w:top w:val="single" w:sz="4" w:space="0" w:color="auto"/>
              <w:left w:val="single" w:sz="4" w:space="0" w:color="auto"/>
              <w:bottom w:val="single" w:sz="4" w:space="0" w:color="auto"/>
              <w:right w:val="single" w:sz="4" w:space="0" w:color="auto"/>
            </w:tcBorders>
            <w:vAlign w:val="bottom"/>
          </w:tcPr>
          <w:p w14:paraId="62C2EFA4" w14:textId="4784715E" w:rsidR="005E7C0A" w:rsidRPr="00CE29AE" w:rsidRDefault="005E7C0A">
            <w:pPr>
              <w:contextualSpacing/>
              <w:jc w:val="right"/>
              <w:pPrChange w:id="181" w:author="William Cioffi" w:date="2021-07-11T19:31:00Z">
                <w:pPr>
                  <w:framePr w:hSpace="180" w:wrap="around" w:vAnchor="text" w:hAnchor="text" w:x="2628" w:y="1"/>
                  <w:contextualSpacing/>
                  <w:suppressOverlap/>
                  <w:jc w:val="center"/>
                </w:pPr>
              </w:pPrChange>
            </w:pPr>
            <w:r>
              <w:t>$</w:t>
            </w:r>
            <w:r w:rsidR="00260E32">
              <w:t>10</w:t>
            </w:r>
            <w:r>
              <w:t>,000</w:t>
            </w:r>
          </w:p>
        </w:tc>
        <w:tc>
          <w:tcPr>
            <w:tcW w:w="1116" w:type="dxa"/>
            <w:tcBorders>
              <w:top w:val="single" w:sz="4" w:space="0" w:color="auto"/>
              <w:left w:val="single" w:sz="4" w:space="0" w:color="auto"/>
              <w:bottom w:val="single" w:sz="4" w:space="0" w:color="auto"/>
              <w:right w:val="single" w:sz="4" w:space="0" w:color="auto"/>
            </w:tcBorders>
            <w:vAlign w:val="bottom"/>
          </w:tcPr>
          <w:p w14:paraId="6B705D90" w14:textId="32383810" w:rsidR="005E7C0A" w:rsidRPr="00CE29AE" w:rsidRDefault="005E7C0A">
            <w:pPr>
              <w:contextualSpacing/>
              <w:jc w:val="right"/>
              <w:pPrChange w:id="182" w:author="William Cioffi" w:date="2021-07-11T19:31:00Z">
                <w:pPr>
                  <w:framePr w:hSpace="180" w:wrap="around" w:vAnchor="text" w:hAnchor="text" w:x="2628" w:y="1"/>
                  <w:contextualSpacing/>
                  <w:suppressOverlap/>
                  <w:jc w:val="center"/>
                </w:pPr>
              </w:pPrChange>
            </w:pPr>
            <w:r>
              <w:t>$</w:t>
            </w:r>
            <w:r w:rsidR="00260E32">
              <w:t>1</w:t>
            </w:r>
            <w:r>
              <w:t>0,000</w:t>
            </w:r>
          </w:p>
        </w:tc>
        <w:tc>
          <w:tcPr>
            <w:tcW w:w="236" w:type="dxa"/>
            <w:tcBorders>
              <w:top w:val="single" w:sz="4" w:space="0" w:color="auto"/>
              <w:left w:val="nil"/>
              <w:bottom w:val="single" w:sz="4" w:space="0" w:color="auto"/>
              <w:right w:val="nil"/>
            </w:tcBorders>
            <w:vAlign w:val="bottom"/>
          </w:tcPr>
          <w:p w14:paraId="5DF44AC7" w14:textId="7FD15B02" w:rsidR="005E7C0A" w:rsidRPr="00CE29AE" w:rsidRDefault="009E4C05">
            <w:pPr>
              <w:contextualSpacing/>
              <w:jc w:val="right"/>
              <w:pPrChange w:id="183" w:author="William Cioffi" w:date="2021-07-11T19:31:00Z">
                <w:pPr>
                  <w:framePr w:hSpace="180" w:wrap="around" w:vAnchor="text" w:hAnchor="text" w:x="2628" w:y="1"/>
                  <w:contextualSpacing/>
                  <w:suppressOverlap/>
                  <w:jc w:val="center"/>
                </w:pPr>
              </w:pPrChange>
            </w:pPr>
            <w:r w:rsidRPr="009E4C05">
              <w:t>$</w:t>
            </w:r>
            <w:r>
              <w:t>1</w:t>
            </w:r>
            <w:r w:rsidRPr="009E4C05">
              <w:t>0,000</w:t>
            </w:r>
          </w:p>
        </w:tc>
        <w:tc>
          <w:tcPr>
            <w:tcW w:w="222" w:type="dxa"/>
            <w:tcBorders>
              <w:top w:val="nil"/>
              <w:left w:val="nil"/>
              <w:bottom w:val="nil"/>
              <w:right w:val="nil"/>
            </w:tcBorders>
          </w:tcPr>
          <w:p w14:paraId="50C2483C" w14:textId="43383273" w:rsidR="005E7C0A" w:rsidRPr="00CE29AE" w:rsidRDefault="005E7C0A" w:rsidP="005D27F2">
            <w:pPr>
              <w:contextualSpacing/>
              <w:jc w:val="center"/>
            </w:pPr>
          </w:p>
        </w:tc>
        <w:tc>
          <w:tcPr>
            <w:tcW w:w="1211" w:type="dxa"/>
            <w:tcBorders>
              <w:top w:val="nil"/>
              <w:left w:val="nil"/>
              <w:bottom w:val="nil"/>
              <w:right w:val="nil"/>
            </w:tcBorders>
            <w:shd w:val="clear" w:color="auto" w:fill="auto"/>
            <w:noWrap/>
            <w:vAlign w:val="bottom"/>
          </w:tcPr>
          <w:p w14:paraId="485A076E" w14:textId="77777777" w:rsidR="005E7C0A" w:rsidRPr="00CE29AE" w:rsidRDefault="005E7C0A" w:rsidP="005D27F2">
            <w:pPr>
              <w:contextualSpacing/>
              <w:jc w:val="center"/>
            </w:pPr>
          </w:p>
        </w:tc>
      </w:tr>
      <w:tr w:rsidR="005E7C0A" w:rsidRPr="00C32E38" w14:paraId="7A13B2DA" w14:textId="77777777" w:rsidTr="009E4C05">
        <w:trPr>
          <w:trHeight w:val="315"/>
        </w:trPr>
        <w:tc>
          <w:tcPr>
            <w:tcW w:w="2475" w:type="dxa"/>
            <w:tcBorders>
              <w:top w:val="single" w:sz="4" w:space="0" w:color="auto"/>
              <w:left w:val="nil"/>
              <w:bottom w:val="single" w:sz="4" w:space="0" w:color="auto"/>
              <w:right w:val="single" w:sz="4" w:space="0" w:color="auto"/>
            </w:tcBorders>
            <w:shd w:val="clear" w:color="auto" w:fill="auto"/>
            <w:noWrap/>
            <w:vAlign w:val="bottom"/>
          </w:tcPr>
          <w:p w14:paraId="4C719F7C" w14:textId="0F1C738B" w:rsidR="005E7C0A" w:rsidRPr="00CE29AE" w:rsidRDefault="005E7C0A" w:rsidP="00260E32">
            <w:pPr>
              <w:contextualSpacing/>
              <w:jc w:val="both"/>
              <w:rPr>
                <w:bCs/>
              </w:rPr>
            </w:pPr>
            <w:r w:rsidRPr="00CE29AE">
              <w:rPr>
                <w:bCs/>
              </w:rPr>
              <w:t xml:space="preserve">E. Indirect </w:t>
            </w:r>
            <w:r w:rsidR="00260E32">
              <w:rPr>
                <w:bCs/>
              </w:rPr>
              <w:t>c</w:t>
            </w:r>
            <w:r w:rsidRPr="00CE29AE">
              <w:rPr>
                <w:bCs/>
              </w:rPr>
              <w:t>osts</w:t>
            </w:r>
          </w:p>
        </w:tc>
        <w:tc>
          <w:tcPr>
            <w:tcW w:w="1116" w:type="dxa"/>
            <w:tcBorders>
              <w:top w:val="single" w:sz="4" w:space="0" w:color="auto"/>
              <w:left w:val="single" w:sz="4" w:space="0" w:color="auto"/>
              <w:bottom w:val="single" w:sz="4" w:space="0" w:color="auto"/>
              <w:right w:val="single" w:sz="4" w:space="0" w:color="auto"/>
            </w:tcBorders>
            <w:vAlign w:val="bottom"/>
          </w:tcPr>
          <w:p w14:paraId="3E0026DF" w14:textId="2B03A4E0" w:rsidR="005E7C0A" w:rsidRPr="00CE29AE" w:rsidRDefault="003A74F6">
            <w:pPr>
              <w:contextualSpacing/>
              <w:jc w:val="right"/>
              <w:pPrChange w:id="184" w:author="William Cioffi" w:date="2021-07-11T19:31:00Z">
                <w:pPr>
                  <w:framePr w:hSpace="180" w:wrap="around" w:vAnchor="text" w:hAnchor="text" w:x="2628" w:y="1"/>
                  <w:contextualSpacing/>
                  <w:suppressOverlap/>
                  <w:jc w:val="center"/>
                </w:pPr>
              </w:pPrChange>
            </w:pPr>
            <w:r>
              <w:t>$52,979</w:t>
            </w:r>
          </w:p>
        </w:tc>
        <w:tc>
          <w:tcPr>
            <w:tcW w:w="1116" w:type="dxa"/>
            <w:tcBorders>
              <w:top w:val="single" w:sz="4" w:space="0" w:color="auto"/>
              <w:left w:val="single" w:sz="4" w:space="0" w:color="auto"/>
              <w:bottom w:val="single" w:sz="4" w:space="0" w:color="auto"/>
              <w:right w:val="single" w:sz="4" w:space="0" w:color="auto"/>
            </w:tcBorders>
            <w:vAlign w:val="bottom"/>
          </w:tcPr>
          <w:p w14:paraId="26E01626" w14:textId="03788B97" w:rsidR="005E7C0A" w:rsidRPr="00CE29AE" w:rsidRDefault="003A74F6">
            <w:pPr>
              <w:contextualSpacing/>
              <w:jc w:val="right"/>
              <w:pPrChange w:id="185" w:author="William Cioffi" w:date="2021-07-11T19:31:00Z">
                <w:pPr>
                  <w:framePr w:hSpace="180" w:wrap="around" w:vAnchor="text" w:hAnchor="text" w:x="2628" w:y="1"/>
                  <w:contextualSpacing/>
                  <w:suppressOverlap/>
                  <w:jc w:val="center"/>
                </w:pPr>
              </w:pPrChange>
            </w:pPr>
            <w:r>
              <w:t>$53,679</w:t>
            </w:r>
          </w:p>
        </w:tc>
        <w:tc>
          <w:tcPr>
            <w:tcW w:w="236" w:type="dxa"/>
            <w:tcBorders>
              <w:top w:val="single" w:sz="4" w:space="0" w:color="auto"/>
              <w:left w:val="nil"/>
              <w:bottom w:val="single" w:sz="4" w:space="0" w:color="auto"/>
              <w:right w:val="nil"/>
            </w:tcBorders>
            <w:vAlign w:val="bottom"/>
          </w:tcPr>
          <w:p w14:paraId="296FC7A4" w14:textId="1EA26815" w:rsidR="005E7C0A" w:rsidRPr="00CE29AE" w:rsidRDefault="003A74F6">
            <w:pPr>
              <w:contextualSpacing/>
              <w:jc w:val="right"/>
              <w:rPr>
                <w:bCs/>
              </w:rPr>
              <w:pPrChange w:id="186" w:author="William Cioffi" w:date="2021-07-11T19:31:00Z">
                <w:pPr>
                  <w:framePr w:hSpace="180" w:wrap="around" w:vAnchor="text" w:hAnchor="text" w:x="2628" w:y="1"/>
                  <w:contextualSpacing/>
                  <w:suppressOverlap/>
                  <w:jc w:val="center"/>
                </w:pPr>
              </w:pPrChange>
            </w:pPr>
            <w:r>
              <w:rPr>
                <w:bCs/>
              </w:rPr>
              <w:t>$19,401</w:t>
            </w:r>
          </w:p>
        </w:tc>
        <w:tc>
          <w:tcPr>
            <w:tcW w:w="222" w:type="dxa"/>
            <w:tcBorders>
              <w:top w:val="nil"/>
              <w:left w:val="nil"/>
              <w:bottom w:val="nil"/>
              <w:right w:val="nil"/>
            </w:tcBorders>
          </w:tcPr>
          <w:p w14:paraId="7DBE812C" w14:textId="7FE5AECC" w:rsidR="005E7C0A" w:rsidRPr="00CE29AE" w:rsidRDefault="005E7C0A" w:rsidP="003A74F6">
            <w:pPr>
              <w:contextualSpacing/>
              <w:rPr>
                <w:bCs/>
              </w:rPr>
            </w:pPr>
          </w:p>
        </w:tc>
        <w:tc>
          <w:tcPr>
            <w:tcW w:w="1211" w:type="dxa"/>
            <w:tcBorders>
              <w:top w:val="nil"/>
              <w:left w:val="nil"/>
              <w:bottom w:val="nil"/>
              <w:right w:val="nil"/>
            </w:tcBorders>
            <w:shd w:val="clear" w:color="auto" w:fill="auto"/>
            <w:noWrap/>
            <w:vAlign w:val="bottom"/>
          </w:tcPr>
          <w:p w14:paraId="106E7F3B" w14:textId="77777777" w:rsidR="005E7C0A" w:rsidRPr="00CE29AE" w:rsidRDefault="005E7C0A" w:rsidP="005D27F2">
            <w:pPr>
              <w:contextualSpacing/>
              <w:jc w:val="center"/>
              <w:rPr>
                <w:bCs/>
              </w:rPr>
            </w:pPr>
          </w:p>
        </w:tc>
      </w:tr>
      <w:tr w:rsidR="005E7C0A" w:rsidRPr="00C32E38" w14:paraId="32FFB220" w14:textId="77777777" w:rsidTr="00260E32">
        <w:trPr>
          <w:trHeight w:val="315"/>
        </w:trPr>
        <w:tc>
          <w:tcPr>
            <w:tcW w:w="2475" w:type="dxa"/>
            <w:tcBorders>
              <w:top w:val="single" w:sz="4" w:space="0" w:color="auto"/>
              <w:left w:val="nil"/>
              <w:right w:val="single" w:sz="4" w:space="0" w:color="auto"/>
            </w:tcBorders>
            <w:shd w:val="clear" w:color="auto" w:fill="auto"/>
            <w:noWrap/>
            <w:vAlign w:val="bottom"/>
          </w:tcPr>
          <w:p w14:paraId="60C14CC7" w14:textId="509D8EE6" w:rsidR="005E7C0A" w:rsidRPr="00260E32" w:rsidRDefault="00260E32" w:rsidP="00260E32">
            <w:pPr>
              <w:contextualSpacing/>
              <w:jc w:val="both"/>
              <w:rPr>
                <w:bCs/>
              </w:rPr>
            </w:pPr>
            <w:r w:rsidRPr="00260E32">
              <w:rPr>
                <w:bCs/>
              </w:rPr>
              <w:t>Annual t</w:t>
            </w:r>
            <w:r w:rsidR="005E7C0A" w:rsidRPr="00260E32">
              <w:rPr>
                <w:bCs/>
              </w:rPr>
              <w:t>otal</w:t>
            </w:r>
          </w:p>
        </w:tc>
        <w:tc>
          <w:tcPr>
            <w:tcW w:w="1116" w:type="dxa"/>
            <w:tcBorders>
              <w:top w:val="single" w:sz="4" w:space="0" w:color="auto"/>
              <w:left w:val="single" w:sz="4" w:space="0" w:color="auto"/>
              <w:right w:val="single" w:sz="4" w:space="0" w:color="auto"/>
            </w:tcBorders>
            <w:vAlign w:val="bottom"/>
          </w:tcPr>
          <w:p w14:paraId="72AB6A99" w14:textId="633D3030" w:rsidR="005E7C0A" w:rsidRPr="00CE29AE" w:rsidRDefault="003A74F6">
            <w:pPr>
              <w:contextualSpacing/>
              <w:jc w:val="right"/>
              <w:pPrChange w:id="187" w:author="William Cioffi" w:date="2021-07-11T19:31:00Z">
                <w:pPr>
                  <w:framePr w:hSpace="180" w:wrap="around" w:vAnchor="text" w:hAnchor="text" w:x="2628" w:y="1"/>
                  <w:contextualSpacing/>
                  <w:suppressOverlap/>
                  <w:jc w:val="center"/>
                </w:pPr>
              </w:pPrChange>
            </w:pPr>
            <w:r>
              <w:t>$210,429</w:t>
            </w:r>
          </w:p>
        </w:tc>
        <w:tc>
          <w:tcPr>
            <w:tcW w:w="1116" w:type="dxa"/>
            <w:tcBorders>
              <w:top w:val="single" w:sz="4" w:space="0" w:color="auto"/>
              <w:left w:val="single" w:sz="4" w:space="0" w:color="auto"/>
              <w:right w:val="single" w:sz="4" w:space="0" w:color="auto"/>
            </w:tcBorders>
            <w:vAlign w:val="bottom"/>
          </w:tcPr>
          <w:p w14:paraId="35255689" w14:textId="630B698B" w:rsidR="005E7C0A" w:rsidRPr="00CE29AE" w:rsidRDefault="003A74F6">
            <w:pPr>
              <w:contextualSpacing/>
              <w:jc w:val="right"/>
              <w:pPrChange w:id="188" w:author="William Cioffi" w:date="2021-07-11T19:31:00Z">
                <w:pPr>
                  <w:framePr w:hSpace="180" w:wrap="around" w:vAnchor="text" w:hAnchor="text" w:x="2628" w:y="1"/>
                  <w:contextualSpacing/>
                  <w:suppressOverlap/>
                  <w:jc w:val="center"/>
                </w:pPr>
              </w:pPrChange>
            </w:pPr>
            <w:r>
              <w:t>$212,259</w:t>
            </w:r>
          </w:p>
        </w:tc>
        <w:tc>
          <w:tcPr>
            <w:tcW w:w="236" w:type="dxa"/>
            <w:tcBorders>
              <w:top w:val="single" w:sz="4" w:space="0" w:color="auto"/>
              <w:left w:val="nil"/>
              <w:right w:val="nil"/>
            </w:tcBorders>
            <w:vAlign w:val="bottom"/>
          </w:tcPr>
          <w:p w14:paraId="08B7EA6A" w14:textId="3C1C7C62" w:rsidR="005E7C0A" w:rsidRPr="00CE29AE" w:rsidRDefault="003A74F6">
            <w:pPr>
              <w:contextualSpacing/>
              <w:jc w:val="right"/>
              <w:rPr>
                <w:bCs/>
              </w:rPr>
              <w:pPrChange w:id="189" w:author="William Cioffi" w:date="2021-07-11T19:31:00Z">
                <w:pPr>
                  <w:framePr w:hSpace="180" w:wrap="around" w:vAnchor="text" w:hAnchor="text" w:x="2628" w:y="1"/>
                  <w:contextualSpacing/>
                  <w:suppressOverlap/>
                  <w:jc w:val="center"/>
                </w:pPr>
              </w:pPrChange>
            </w:pPr>
            <w:r>
              <w:rPr>
                <w:bCs/>
              </w:rPr>
              <w:t>$60,693</w:t>
            </w:r>
          </w:p>
        </w:tc>
        <w:tc>
          <w:tcPr>
            <w:tcW w:w="222" w:type="dxa"/>
            <w:tcBorders>
              <w:top w:val="nil"/>
              <w:left w:val="nil"/>
              <w:right w:val="nil"/>
            </w:tcBorders>
          </w:tcPr>
          <w:p w14:paraId="74758F6C" w14:textId="404A980C" w:rsidR="005E7C0A" w:rsidRPr="00CE29AE" w:rsidRDefault="005E7C0A" w:rsidP="005D27F2">
            <w:pPr>
              <w:contextualSpacing/>
              <w:jc w:val="center"/>
              <w:rPr>
                <w:bCs/>
              </w:rPr>
            </w:pPr>
          </w:p>
        </w:tc>
        <w:tc>
          <w:tcPr>
            <w:tcW w:w="1211" w:type="dxa"/>
            <w:tcBorders>
              <w:top w:val="nil"/>
              <w:left w:val="nil"/>
              <w:right w:val="nil"/>
            </w:tcBorders>
            <w:shd w:val="clear" w:color="auto" w:fill="auto"/>
            <w:noWrap/>
            <w:vAlign w:val="bottom"/>
          </w:tcPr>
          <w:p w14:paraId="5D0C1147" w14:textId="77777777" w:rsidR="005E7C0A" w:rsidRPr="00CE29AE" w:rsidRDefault="005E7C0A" w:rsidP="005D27F2">
            <w:pPr>
              <w:contextualSpacing/>
              <w:jc w:val="center"/>
              <w:rPr>
                <w:bCs/>
              </w:rPr>
            </w:pPr>
          </w:p>
        </w:tc>
      </w:tr>
      <w:tr w:rsidR="00260E32" w:rsidRPr="00C32E38" w14:paraId="3FC90029" w14:textId="77777777" w:rsidTr="00260E32">
        <w:trPr>
          <w:trHeight w:val="315"/>
        </w:trPr>
        <w:tc>
          <w:tcPr>
            <w:tcW w:w="2475" w:type="dxa"/>
            <w:tcBorders>
              <w:left w:val="nil"/>
              <w:bottom w:val="nil"/>
            </w:tcBorders>
            <w:shd w:val="clear" w:color="auto" w:fill="auto"/>
            <w:noWrap/>
            <w:vAlign w:val="bottom"/>
          </w:tcPr>
          <w:p w14:paraId="675F314A" w14:textId="4B5BAFEC" w:rsidR="00260E32" w:rsidRDefault="00260E32" w:rsidP="005D27F2">
            <w:pPr>
              <w:contextualSpacing/>
              <w:jc w:val="both"/>
              <w:rPr>
                <w:b/>
                <w:bCs/>
              </w:rPr>
            </w:pPr>
            <w:r>
              <w:rPr>
                <w:b/>
                <w:bCs/>
              </w:rPr>
              <w:t xml:space="preserve">Total </w:t>
            </w:r>
            <w:del w:id="190" w:author="William Cioffi" w:date="2021-07-11T18:24:00Z">
              <w:r w:rsidDel="004D6C9D">
                <w:rPr>
                  <w:b/>
                  <w:bCs/>
                </w:rPr>
                <w:delText xml:space="preserve">project </w:delText>
              </w:r>
            </w:del>
            <w:ins w:id="191" w:author="William Cioffi" w:date="2021-07-11T18:24:00Z">
              <w:r w:rsidR="004D6C9D">
                <w:rPr>
                  <w:b/>
                  <w:bCs/>
                </w:rPr>
                <w:t xml:space="preserve">Duke </w:t>
              </w:r>
            </w:ins>
            <w:r>
              <w:rPr>
                <w:b/>
                <w:bCs/>
              </w:rPr>
              <w:t xml:space="preserve">costs =   </w:t>
            </w:r>
          </w:p>
        </w:tc>
        <w:tc>
          <w:tcPr>
            <w:tcW w:w="1116" w:type="dxa"/>
            <w:tcBorders>
              <w:bottom w:val="nil"/>
            </w:tcBorders>
            <w:vAlign w:val="bottom"/>
          </w:tcPr>
          <w:p w14:paraId="49F2D519" w14:textId="3E2EBE83" w:rsidR="00260E32" w:rsidRDefault="003A74F6">
            <w:pPr>
              <w:contextualSpacing/>
              <w:jc w:val="right"/>
              <w:pPrChange w:id="192" w:author="William Cioffi" w:date="2021-07-11T18:27:00Z">
                <w:pPr>
                  <w:framePr w:hSpace="180" w:wrap="around" w:vAnchor="text" w:hAnchor="text" w:x="2628" w:y="1"/>
                  <w:contextualSpacing/>
                  <w:suppressOverlap/>
                  <w:jc w:val="center"/>
                </w:pPr>
              </w:pPrChange>
            </w:pPr>
            <w:r>
              <w:t>$</w:t>
            </w:r>
            <w:commentRangeStart w:id="193"/>
            <w:r>
              <w:t>483</w:t>
            </w:r>
            <w:commentRangeEnd w:id="193"/>
            <w:r w:rsidR="00BE72AE">
              <w:rPr>
                <w:rStyle w:val="CommentReference"/>
                <w:rFonts w:eastAsiaTheme="minorHAnsi" w:cs="Arial"/>
              </w:rPr>
              <w:commentReference w:id="193"/>
            </w:r>
            <w:r>
              <w:t>,381</w:t>
            </w:r>
          </w:p>
        </w:tc>
        <w:tc>
          <w:tcPr>
            <w:tcW w:w="1116" w:type="dxa"/>
            <w:tcBorders>
              <w:bottom w:val="nil"/>
            </w:tcBorders>
            <w:vAlign w:val="bottom"/>
          </w:tcPr>
          <w:p w14:paraId="03E60B88" w14:textId="77777777" w:rsidR="00260E32" w:rsidRDefault="00260E32">
            <w:pPr>
              <w:contextualSpacing/>
              <w:jc w:val="right"/>
              <w:pPrChange w:id="194" w:author="William Cioffi" w:date="2021-07-11T18:27:00Z">
                <w:pPr>
                  <w:framePr w:hSpace="180" w:wrap="around" w:vAnchor="text" w:hAnchor="text" w:x="2628" w:y="1"/>
                  <w:contextualSpacing/>
                  <w:suppressOverlap/>
                  <w:jc w:val="center"/>
                </w:pPr>
              </w:pPrChange>
            </w:pPr>
          </w:p>
        </w:tc>
        <w:tc>
          <w:tcPr>
            <w:tcW w:w="236" w:type="dxa"/>
            <w:vAlign w:val="bottom"/>
          </w:tcPr>
          <w:p w14:paraId="2B552604" w14:textId="77777777" w:rsidR="00260E32" w:rsidRDefault="00260E32">
            <w:pPr>
              <w:contextualSpacing/>
              <w:jc w:val="right"/>
              <w:rPr>
                <w:bCs/>
              </w:rPr>
              <w:pPrChange w:id="195" w:author="William Cioffi" w:date="2021-07-11T18:27:00Z">
                <w:pPr>
                  <w:framePr w:hSpace="180" w:wrap="around" w:vAnchor="text" w:hAnchor="text" w:x="2628" w:y="1"/>
                  <w:contextualSpacing/>
                  <w:suppressOverlap/>
                  <w:jc w:val="center"/>
                </w:pPr>
              </w:pPrChange>
            </w:pPr>
          </w:p>
        </w:tc>
        <w:tc>
          <w:tcPr>
            <w:tcW w:w="222" w:type="dxa"/>
            <w:tcBorders>
              <w:bottom w:val="nil"/>
            </w:tcBorders>
          </w:tcPr>
          <w:p w14:paraId="7CA03779" w14:textId="77777777" w:rsidR="00260E32" w:rsidRPr="00CE29AE" w:rsidRDefault="00260E32" w:rsidP="005D27F2">
            <w:pPr>
              <w:contextualSpacing/>
              <w:jc w:val="center"/>
              <w:rPr>
                <w:bCs/>
              </w:rPr>
            </w:pPr>
          </w:p>
        </w:tc>
        <w:tc>
          <w:tcPr>
            <w:tcW w:w="1211" w:type="dxa"/>
            <w:tcBorders>
              <w:bottom w:val="nil"/>
              <w:right w:val="nil"/>
            </w:tcBorders>
            <w:shd w:val="clear" w:color="auto" w:fill="auto"/>
            <w:noWrap/>
            <w:vAlign w:val="bottom"/>
          </w:tcPr>
          <w:p w14:paraId="297D1CDD" w14:textId="77777777" w:rsidR="00260E32" w:rsidRPr="00CE29AE" w:rsidRDefault="00260E32" w:rsidP="005D27F2">
            <w:pPr>
              <w:contextualSpacing/>
              <w:jc w:val="center"/>
              <w:rPr>
                <w:bCs/>
              </w:rPr>
            </w:pPr>
          </w:p>
        </w:tc>
      </w:tr>
    </w:tbl>
    <w:p w14:paraId="40188B03" w14:textId="0E194D41" w:rsidR="00F96355" w:rsidRDefault="005D27F2" w:rsidP="00260E32">
      <w:pPr>
        <w:contextualSpacing/>
        <w:outlineLvl w:val="0"/>
        <w:rPr>
          <w:b/>
        </w:rPr>
      </w:pPr>
      <w:r>
        <w:rPr>
          <w:b/>
        </w:rPr>
        <w:br w:type="textWrapping" w:clear="all"/>
      </w:r>
    </w:p>
    <w:p w14:paraId="7097F16F" w14:textId="77777777" w:rsidR="00BE6DED" w:rsidRDefault="00BE6DED" w:rsidP="0043354A">
      <w:pPr>
        <w:contextualSpacing/>
        <w:outlineLvl w:val="0"/>
        <w:rPr>
          <w:b/>
        </w:rPr>
      </w:pPr>
    </w:p>
    <w:p w14:paraId="11FACABA" w14:textId="77777777" w:rsidR="009C5C3B" w:rsidRDefault="009C5C3B" w:rsidP="00153680">
      <w:pPr>
        <w:pStyle w:val="NoSpacing"/>
        <w:rPr>
          <w:ins w:id="196" w:author="William Cioffi" w:date="2021-07-11T18:24:00Z"/>
          <w:b/>
        </w:rPr>
      </w:pPr>
    </w:p>
    <w:p w14:paraId="325F2AB4" w14:textId="002CAB41" w:rsidR="009C5C3B" w:rsidRDefault="004D6C9D" w:rsidP="00153680">
      <w:pPr>
        <w:pStyle w:val="NoSpacing"/>
        <w:rPr>
          <w:ins w:id="197" w:author="William Cioffi" w:date="2021-07-11T18:24:00Z"/>
          <w:b/>
        </w:rPr>
      </w:pPr>
      <w:ins w:id="198" w:author="William Cioffi" w:date="2021-07-11T18:24:00Z">
        <w:r>
          <w:rPr>
            <w:b/>
          </w:rPr>
          <w:t>SEA:</w:t>
        </w:r>
      </w:ins>
    </w:p>
    <w:p w14:paraId="6F296BF4" w14:textId="63C452A2" w:rsidR="004D6C9D" w:rsidRDefault="004D6C9D" w:rsidP="00153680">
      <w:pPr>
        <w:pStyle w:val="NoSpacing"/>
        <w:rPr>
          <w:ins w:id="199" w:author="William Cioffi" w:date="2021-07-11T18:24:00Z"/>
          <w:b/>
        </w:rPr>
      </w:pPr>
    </w:p>
    <w:tbl>
      <w:tblPr>
        <w:tblpPr w:leftFromText="180" w:rightFromText="180" w:vertAnchor="text" w:tblpX="2628" w:tblpY="1"/>
        <w:tblOverlap w:val="never"/>
        <w:tblW w:w="6376" w:type="dxa"/>
        <w:tblLook w:val="0000" w:firstRow="0" w:lastRow="0" w:firstColumn="0" w:lastColumn="0" w:noHBand="0" w:noVBand="0"/>
        <w:tblPrChange w:id="200" w:author="William Cioffi" w:date="2021-07-11T18:26:00Z">
          <w:tblPr>
            <w:tblpPr w:leftFromText="180" w:rightFromText="180" w:vertAnchor="text" w:tblpX="2628" w:tblpY="1"/>
            <w:tblOverlap w:val="never"/>
            <w:tblW w:w="6376" w:type="dxa"/>
            <w:tblLook w:val="0000" w:firstRow="0" w:lastRow="0" w:firstColumn="0" w:lastColumn="0" w:noHBand="0" w:noVBand="0"/>
          </w:tblPr>
        </w:tblPrChange>
      </w:tblPr>
      <w:tblGrid>
        <w:gridCol w:w="2766"/>
        <w:gridCol w:w="1248"/>
        <w:gridCol w:w="1248"/>
        <w:gridCol w:w="1114"/>
        <w:tblGridChange w:id="201">
          <w:tblGrid>
            <w:gridCol w:w="2766"/>
            <w:gridCol w:w="1248"/>
            <w:gridCol w:w="1248"/>
            <w:gridCol w:w="1114"/>
          </w:tblGrid>
        </w:tblGridChange>
      </w:tblGrid>
      <w:tr w:rsidR="004D6C9D" w:rsidRPr="00CE29AE" w14:paraId="78998A52" w14:textId="77777777" w:rsidTr="004D6C9D">
        <w:trPr>
          <w:trHeight w:val="466"/>
          <w:ins w:id="202" w:author="William Cioffi" w:date="2021-07-11T18:24:00Z"/>
          <w:trPrChange w:id="203" w:author="William Cioffi" w:date="2021-07-11T18:26:00Z">
            <w:trPr>
              <w:trHeight w:val="466"/>
            </w:trPr>
          </w:trPrChange>
        </w:trPr>
        <w:tc>
          <w:tcPr>
            <w:tcW w:w="2766" w:type="dxa"/>
            <w:tcBorders>
              <w:top w:val="nil"/>
              <w:left w:val="nil"/>
              <w:bottom w:val="single" w:sz="4" w:space="0" w:color="auto"/>
              <w:right w:val="single" w:sz="4" w:space="0" w:color="auto"/>
            </w:tcBorders>
            <w:shd w:val="clear" w:color="auto" w:fill="auto"/>
            <w:noWrap/>
            <w:vAlign w:val="bottom"/>
            <w:tcPrChange w:id="204" w:author="William Cioffi" w:date="2021-07-11T18:26:00Z">
              <w:tcPr>
                <w:tcW w:w="2475" w:type="dxa"/>
                <w:tcBorders>
                  <w:top w:val="nil"/>
                  <w:left w:val="nil"/>
                  <w:bottom w:val="single" w:sz="4" w:space="0" w:color="auto"/>
                  <w:right w:val="single" w:sz="4" w:space="0" w:color="auto"/>
                </w:tcBorders>
                <w:shd w:val="clear" w:color="auto" w:fill="auto"/>
                <w:noWrap/>
                <w:vAlign w:val="bottom"/>
              </w:tcPr>
            </w:tcPrChange>
          </w:tcPr>
          <w:p w14:paraId="582ED88F" w14:textId="77777777" w:rsidR="004D6C9D" w:rsidRPr="00CE29AE" w:rsidRDefault="004D6C9D" w:rsidP="00070FD9">
            <w:pPr>
              <w:contextualSpacing/>
              <w:jc w:val="both"/>
              <w:rPr>
                <w:ins w:id="205" w:author="William Cioffi" w:date="2021-07-11T18:24:00Z"/>
                <w:b/>
                <w:bCs/>
              </w:rPr>
            </w:pPr>
            <w:ins w:id="206" w:author="William Cioffi" w:date="2021-07-11T18:24:00Z">
              <w:r w:rsidRPr="00CE29AE">
                <w:rPr>
                  <w:b/>
                  <w:bCs/>
                </w:rPr>
                <w:t>Item</w:t>
              </w:r>
            </w:ins>
          </w:p>
        </w:tc>
        <w:tc>
          <w:tcPr>
            <w:tcW w:w="1248" w:type="dxa"/>
            <w:tcBorders>
              <w:top w:val="nil"/>
              <w:left w:val="single" w:sz="4" w:space="0" w:color="auto"/>
              <w:bottom w:val="single" w:sz="4" w:space="0" w:color="auto"/>
              <w:right w:val="single" w:sz="4" w:space="0" w:color="auto"/>
            </w:tcBorders>
            <w:vAlign w:val="bottom"/>
            <w:tcPrChange w:id="207" w:author="William Cioffi" w:date="2021-07-11T18:26:00Z">
              <w:tcPr>
                <w:tcW w:w="1116" w:type="dxa"/>
                <w:tcBorders>
                  <w:top w:val="nil"/>
                  <w:left w:val="single" w:sz="4" w:space="0" w:color="auto"/>
                  <w:bottom w:val="single" w:sz="4" w:space="0" w:color="auto"/>
                  <w:right w:val="single" w:sz="4" w:space="0" w:color="auto"/>
                </w:tcBorders>
                <w:vAlign w:val="bottom"/>
              </w:tcPr>
            </w:tcPrChange>
          </w:tcPr>
          <w:p w14:paraId="1836C363" w14:textId="25EC8022" w:rsidR="004D6C9D" w:rsidRPr="00CE29AE" w:rsidRDefault="004D6C9D" w:rsidP="00070FD9">
            <w:pPr>
              <w:contextualSpacing/>
              <w:rPr>
                <w:ins w:id="208" w:author="William Cioffi" w:date="2021-07-11T18:24:00Z"/>
                <w:b/>
                <w:bCs/>
              </w:rPr>
            </w:pPr>
            <w:ins w:id="209" w:author="William Cioffi" w:date="2021-07-11T18:24:00Z">
              <w:r w:rsidRPr="00CE29AE">
                <w:rPr>
                  <w:b/>
                  <w:bCs/>
                </w:rPr>
                <w:t>FY2</w:t>
              </w:r>
            </w:ins>
            <w:ins w:id="210" w:author="William Cioffi" w:date="2021-07-11T19:39:00Z">
              <w:r w:rsidR="00E96FEC">
                <w:rPr>
                  <w:b/>
                  <w:bCs/>
                </w:rPr>
                <w:t>2</w:t>
              </w:r>
            </w:ins>
          </w:p>
        </w:tc>
        <w:tc>
          <w:tcPr>
            <w:tcW w:w="1248" w:type="dxa"/>
            <w:tcBorders>
              <w:top w:val="nil"/>
              <w:left w:val="single" w:sz="4" w:space="0" w:color="auto"/>
              <w:bottom w:val="single" w:sz="4" w:space="0" w:color="auto"/>
              <w:right w:val="single" w:sz="4" w:space="0" w:color="auto"/>
            </w:tcBorders>
            <w:vAlign w:val="bottom"/>
            <w:tcPrChange w:id="211" w:author="William Cioffi" w:date="2021-07-11T18:26:00Z">
              <w:tcPr>
                <w:tcW w:w="1116" w:type="dxa"/>
                <w:tcBorders>
                  <w:top w:val="nil"/>
                  <w:left w:val="single" w:sz="4" w:space="0" w:color="auto"/>
                  <w:bottom w:val="single" w:sz="4" w:space="0" w:color="auto"/>
                  <w:right w:val="single" w:sz="4" w:space="0" w:color="auto"/>
                </w:tcBorders>
                <w:vAlign w:val="bottom"/>
              </w:tcPr>
            </w:tcPrChange>
          </w:tcPr>
          <w:p w14:paraId="07F273DA" w14:textId="645C0980" w:rsidR="004D6C9D" w:rsidRPr="00CE29AE" w:rsidRDefault="004D6C9D" w:rsidP="00070FD9">
            <w:pPr>
              <w:contextualSpacing/>
              <w:rPr>
                <w:ins w:id="212" w:author="William Cioffi" w:date="2021-07-11T18:24:00Z"/>
                <w:b/>
                <w:bCs/>
              </w:rPr>
            </w:pPr>
            <w:ins w:id="213" w:author="William Cioffi" w:date="2021-07-11T18:24:00Z">
              <w:r w:rsidRPr="00CE29AE">
                <w:rPr>
                  <w:b/>
                  <w:bCs/>
                </w:rPr>
                <w:t>FY2</w:t>
              </w:r>
            </w:ins>
            <w:ins w:id="214" w:author="William Cioffi" w:date="2021-07-11T19:39:00Z">
              <w:r w:rsidR="00E96FEC">
                <w:rPr>
                  <w:b/>
                  <w:bCs/>
                </w:rPr>
                <w:t>3</w:t>
              </w:r>
            </w:ins>
          </w:p>
        </w:tc>
        <w:tc>
          <w:tcPr>
            <w:tcW w:w="1114" w:type="dxa"/>
            <w:tcBorders>
              <w:top w:val="nil"/>
              <w:left w:val="nil"/>
              <w:bottom w:val="single" w:sz="4" w:space="0" w:color="auto"/>
              <w:right w:val="nil"/>
            </w:tcBorders>
            <w:vAlign w:val="bottom"/>
            <w:tcPrChange w:id="215" w:author="William Cioffi" w:date="2021-07-11T18:26:00Z">
              <w:tcPr>
                <w:tcW w:w="236" w:type="dxa"/>
                <w:tcBorders>
                  <w:top w:val="nil"/>
                  <w:left w:val="nil"/>
                  <w:bottom w:val="single" w:sz="4" w:space="0" w:color="auto"/>
                  <w:right w:val="nil"/>
                </w:tcBorders>
                <w:vAlign w:val="bottom"/>
              </w:tcPr>
            </w:tcPrChange>
          </w:tcPr>
          <w:p w14:paraId="7B531F39" w14:textId="77777777" w:rsidR="004D6C9D" w:rsidRDefault="004D6C9D" w:rsidP="00070FD9">
            <w:pPr>
              <w:contextualSpacing/>
              <w:jc w:val="center"/>
              <w:rPr>
                <w:ins w:id="216" w:author="William Cioffi" w:date="2021-07-11T18:24:00Z"/>
                <w:b/>
                <w:bCs/>
              </w:rPr>
            </w:pPr>
          </w:p>
          <w:p w14:paraId="3EE1D447" w14:textId="0C745B74" w:rsidR="004D6C9D" w:rsidRPr="00CE29AE" w:rsidRDefault="004D6C9D" w:rsidP="00070FD9">
            <w:pPr>
              <w:contextualSpacing/>
              <w:jc w:val="center"/>
              <w:rPr>
                <w:ins w:id="217" w:author="William Cioffi" w:date="2021-07-11T18:24:00Z"/>
                <w:b/>
                <w:bCs/>
              </w:rPr>
            </w:pPr>
            <w:ins w:id="218" w:author="William Cioffi" w:date="2021-07-11T18:24:00Z">
              <w:r>
                <w:rPr>
                  <w:b/>
                  <w:bCs/>
                </w:rPr>
                <w:t>FY2</w:t>
              </w:r>
            </w:ins>
            <w:ins w:id="219" w:author="William Cioffi" w:date="2021-07-11T19:39:00Z">
              <w:r w:rsidR="00E96FEC">
                <w:rPr>
                  <w:b/>
                  <w:bCs/>
                </w:rPr>
                <w:t>4</w:t>
              </w:r>
            </w:ins>
          </w:p>
        </w:tc>
      </w:tr>
      <w:tr w:rsidR="004D6C9D" w:rsidRPr="00CE29AE" w14:paraId="51B6E188" w14:textId="77777777" w:rsidTr="004D6C9D">
        <w:trPr>
          <w:trHeight w:val="315"/>
          <w:ins w:id="220" w:author="William Cioffi" w:date="2021-07-11T18:24:00Z"/>
          <w:trPrChange w:id="221" w:author="William Cioffi" w:date="2021-07-11T18:26:00Z">
            <w:trPr>
              <w:trHeight w:val="315"/>
            </w:trPr>
          </w:trPrChange>
        </w:trPr>
        <w:tc>
          <w:tcPr>
            <w:tcW w:w="2766" w:type="dxa"/>
            <w:tcBorders>
              <w:top w:val="single" w:sz="4" w:space="0" w:color="auto"/>
              <w:left w:val="nil"/>
              <w:bottom w:val="single" w:sz="4" w:space="0" w:color="auto"/>
              <w:right w:val="single" w:sz="4" w:space="0" w:color="auto"/>
            </w:tcBorders>
            <w:shd w:val="clear" w:color="auto" w:fill="auto"/>
            <w:noWrap/>
            <w:vAlign w:val="bottom"/>
            <w:tcPrChange w:id="222" w:author="William Cioffi" w:date="2021-07-11T18:26:00Z">
              <w:tcPr>
                <w:tcW w:w="2475" w:type="dxa"/>
                <w:tcBorders>
                  <w:top w:val="single" w:sz="4" w:space="0" w:color="auto"/>
                  <w:left w:val="nil"/>
                  <w:bottom w:val="single" w:sz="4" w:space="0" w:color="auto"/>
                  <w:right w:val="single" w:sz="4" w:space="0" w:color="auto"/>
                </w:tcBorders>
                <w:shd w:val="clear" w:color="auto" w:fill="auto"/>
                <w:noWrap/>
                <w:vAlign w:val="bottom"/>
              </w:tcPr>
            </w:tcPrChange>
          </w:tcPr>
          <w:p w14:paraId="355C6686" w14:textId="2D4202BE" w:rsidR="004D6C9D" w:rsidRPr="00CE29AE" w:rsidRDefault="004D6C9D" w:rsidP="00070FD9">
            <w:pPr>
              <w:contextualSpacing/>
              <w:jc w:val="both"/>
              <w:rPr>
                <w:ins w:id="223" w:author="William Cioffi" w:date="2021-07-11T18:24:00Z"/>
              </w:rPr>
            </w:pPr>
            <w:ins w:id="224" w:author="William Cioffi" w:date="2021-07-11T18:24:00Z">
              <w:r w:rsidRPr="00CE29AE">
                <w:t>A. Salary</w:t>
              </w:r>
            </w:ins>
            <w:ins w:id="225" w:author="William Cioffi" w:date="2021-07-11T18:25:00Z">
              <w:r>
                <w:t xml:space="preserve"> </w:t>
              </w:r>
            </w:ins>
            <w:ins w:id="226" w:author="William Cioffi" w:date="2021-07-11T18:29:00Z">
              <w:r>
                <w:t>and f</w:t>
              </w:r>
            </w:ins>
            <w:ins w:id="227" w:author="William Cioffi" w:date="2021-07-11T18:25:00Z">
              <w:r>
                <w:t>ringe</w:t>
              </w:r>
            </w:ins>
          </w:p>
        </w:tc>
        <w:tc>
          <w:tcPr>
            <w:tcW w:w="1248" w:type="dxa"/>
            <w:tcBorders>
              <w:top w:val="single" w:sz="4" w:space="0" w:color="auto"/>
              <w:left w:val="single" w:sz="4" w:space="0" w:color="auto"/>
              <w:bottom w:val="single" w:sz="4" w:space="0" w:color="auto"/>
              <w:right w:val="single" w:sz="4" w:space="0" w:color="auto"/>
            </w:tcBorders>
            <w:vAlign w:val="bottom"/>
            <w:tcPrChange w:id="228"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34D5EA89" w14:textId="46D23506" w:rsidR="004D6C9D" w:rsidRPr="00CE29AE" w:rsidRDefault="004D6C9D">
            <w:pPr>
              <w:contextualSpacing/>
              <w:jc w:val="right"/>
              <w:rPr>
                <w:ins w:id="229" w:author="William Cioffi" w:date="2021-07-11T18:24:00Z"/>
              </w:rPr>
              <w:pPrChange w:id="230" w:author="William Cioffi" w:date="2021-07-11T18:27:00Z">
                <w:pPr>
                  <w:framePr w:hSpace="180" w:wrap="around" w:vAnchor="text" w:hAnchor="text" w:x="2628" w:y="1"/>
                  <w:contextualSpacing/>
                  <w:suppressOverlap/>
                  <w:jc w:val="center"/>
                </w:pPr>
              </w:pPrChange>
            </w:pPr>
            <w:ins w:id="231" w:author="William Cioffi" w:date="2021-07-11T18:25:00Z">
              <w:r>
                <w:t>$</w:t>
              </w:r>
            </w:ins>
            <w:ins w:id="232" w:author="William Cioffi" w:date="2021-07-11T19:54:00Z">
              <w:r w:rsidR="001D58CB">
                <w:t>7,184</w:t>
              </w:r>
            </w:ins>
          </w:p>
        </w:tc>
        <w:tc>
          <w:tcPr>
            <w:tcW w:w="1248" w:type="dxa"/>
            <w:tcBorders>
              <w:top w:val="single" w:sz="4" w:space="0" w:color="auto"/>
              <w:left w:val="single" w:sz="4" w:space="0" w:color="auto"/>
              <w:bottom w:val="single" w:sz="4" w:space="0" w:color="auto"/>
              <w:right w:val="single" w:sz="4" w:space="0" w:color="auto"/>
            </w:tcBorders>
            <w:vAlign w:val="bottom"/>
            <w:tcPrChange w:id="233"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0D936B08" w14:textId="5C7E7235" w:rsidR="004D6C9D" w:rsidRPr="00CE29AE" w:rsidRDefault="004D6C9D">
            <w:pPr>
              <w:contextualSpacing/>
              <w:jc w:val="right"/>
              <w:rPr>
                <w:ins w:id="234" w:author="William Cioffi" w:date="2021-07-11T18:24:00Z"/>
              </w:rPr>
              <w:pPrChange w:id="235" w:author="William Cioffi" w:date="2021-07-11T18:27:00Z">
                <w:pPr>
                  <w:framePr w:hSpace="180" w:wrap="around" w:vAnchor="text" w:hAnchor="text" w:x="2628" w:y="1"/>
                  <w:contextualSpacing/>
                  <w:suppressOverlap/>
                </w:pPr>
              </w:pPrChange>
            </w:pPr>
            <w:ins w:id="236" w:author="William Cioffi" w:date="2021-07-11T18:24:00Z">
              <w:r w:rsidRPr="00CE29AE">
                <w:t>$</w:t>
              </w:r>
            </w:ins>
            <w:ins w:id="237" w:author="William Cioffi" w:date="2021-07-11T19:55:00Z">
              <w:r w:rsidR="001D58CB">
                <w:t>7,292</w:t>
              </w:r>
            </w:ins>
          </w:p>
        </w:tc>
        <w:tc>
          <w:tcPr>
            <w:tcW w:w="1114" w:type="dxa"/>
            <w:tcBorders>
              <w:top w:val="single" w:sz="4" w:space="0" w:color="auto"/>
              <w:left w:val="nil"/>
              <w:bottom w:val="single" w:sz="4" w:space="0" w:color="auto"/>
              <w:right w:val="nil"/>
            </w:tcBorders>
            <w:vAlign w:val="bottom"/>
            <w:tcPrChange w:id="238" w:author="William Cioffi" w:date="2021-07-11T18:26:00Z">
              <w:tcPr>
                <w:tcW w:w="236" w:type="dxa"/>
                <w:tcBorders>
                  <w:top w:val="single" w:sz="4" w:space="0" w:color="auto"/>
                  <w:left w:val="nil"/>
                  <w:bottom w:val="single" w:sz="4" w:space="0" w:color="auto"/>
                  <w:right w:val="nil"/>
                </w:tcBorders>
                <w:vAlign w:val="bottom"/>
              </w:tcPr>
            </w:tcPrChange>
          </w:tcPr>
          <w:p w14:paraId="6B7DBC8A" w14:textId="7443C567" w:rsidR="004D6C9D" w:rsidRPr="00CE29AE" w:rsidRDefault="004D6C9D">
            <w:pPr>
              <w:contextualSpacing/>
              <w:jc w:val="right"/>
              <w:rPr>
                <w:ins w:id="239" w:author="William Cioffi" w:date="2021-07-11T18:24:00Z"/>
              </w:rPr>
              <w:pPrChange w:id="240" w:author="William Cioffi" w:date="2021-07-11T18:27:00Z">
                <w:pPr>
                  <w:framePr w:hSpace="180" w:wrap="around" w:vAnchor="text" w:hAnchor="text" w:x="2628" w:y="1"/>
                  <w:contextualSpacing/>
                  <w:suppressOverlap/>
                  <w:jc w:val="center"/>
                </w:pPr>
              </w:pPrChange>
            </w:pPr>
            <w:ins w:id="241" w:author="William Cioffi" w:date="2021-07-11T18:27:00Z">
              <w:r>
                <w:t>$0</w:t>
              </w:r>
            </w:ins>
          </w:p>
        </w:tc>
      </w:tr>
      <w:tr w:rsidR="004D6C9D" w:rsidRPr="00CE29AE" w14:paraId="20641052" w14:textId="77777777" w:rsidTr="003118B2">
        <w:trPr>
          <w:trHeight w:val="315"/>
          <w:ins w:id="242" w:author="William Cioffi" w:date="2021-07-11T18:24:00Z"/>
          <w:trPrChange w:id="243" w:author="William Cioffi" w:date="2021-07-11T18:26:00Z">
            <w:trPr>
              <w:trHeight w:val="315"/>
            </w:trPr>
          </w:trPrChange>
        </w:trPr>
        <w:tc>
          <w:tcPr>
            <w:tcW w:w="2766" w:type="dxa"/>
            <w:tcBorders>
              <w:top w:val="single" w:sz="4" w:space="0" w:color="auto"/>
              <w:left w:val="nil"/>
              <w:bottom w:val="single" w:sz="4" w:space="0" w:color="auto"/>
              <w:right w:val="single" w:sz="4" w:space="0" w:color="auto"/>
            </w:tcBorders>
            <w:shd w:val="clear" w:color="auto" w:fill="auto"/>
            <w:noWrap/>
            <w:vAlign w:val="bottom"/>
            <w:tcPrChange w:id="244" w:author="William Cioffi" w:date="2021-07-11T18:26:00Z">
              <w:tcPr>
                <w:tcW w:w="2475" w:type="dxa"/>
                <w:tcBorders>
                  <w:top w:val="single" w:sz="4" w:space="0" w:color="auto"/>
                  <w:left w:val="nil"/>
                  <w:bottom w:val="single" w:sz="4" w:space="0" w:color="auto"/>
                  <w:right w:val="single" w:sz="4" w:space="0" w:color="auto"/>
                </w:tcBorders>
                <w:shd w:val="clear" w:color="auto" w:fill="auto"/>
                <w:noWrap/>
                <w:vAlign w:val="bottom"/>
              </w:tcPr>
            </w:tcPrChange>
          </w:tcPr>
          <w:p w14:paraId="6FF711B8" w14:textId="31C0B60A" w:rsidR="004D6C9D" w:rsidRPr="00CE29AE" w:rsidRDefault="004D6C9D" w:rsidP="00070FD9">
            <w:pPr>
              <w:contextualSpacing/>
              <w:jc w:val="both"/>
              <w:rPr>
                <w:ins w:id="245" w:author="William Cioffi" w:date="2021-07-11T18:24:00Z"/>
              </w:rPr>
            </w:pPr>
            <w:ins w:id="246" w:author="William Cioffi" w:date="2021-07-11T18:26:00Z">
              <w:r w:rsidRPr="00CE29AE">
                <w:rPr>
                  <w:bCs/>
                </w:rPr>
                <w:t xml:space="preserve">E. Indirect </w:t>
              </w:r>
              <w:r>
                <w:rPr>
                  <w:bCs/>
                </w:rPr>
                <w:t>c</w:t>
              </w:r>
              <w:r w:rsidRPr="00CE29AE">
                <w:rPr>
                  <w:bCs/>
                </w:rPr>
                <w:t>osts</w:t>
              </w:r>
            </w:ins>
          </w:p>
        </w:tc>
        <w:tc>
          <w:tcPr>
            <w:tcW w:w="1248" w:type="dxa"/>
            <w:tcBorders>
              <w:top w:val="single" w:sz="4" w:space="0" w:color="auto"/>
              <w:left w:val="single" w:sz="4" w:space="0" w:color="auto"/>
              <w:bottom w:val="single" w:sz="4" w:space="0" w:color="auto"/>
              <w:right w:val="single" w:sz="4" w:space="0" w:color="auto"/>
            </w:tcBorders>
            <w:vAlign w:val="bottom"/>
            <w:tcPrChange w:id="247"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746FAE96" w14:textId="3D077A9B" w:rsidR="004D6C9D" w:rsidRPr="00CE29AE" w:rsidRDefault="004D6C9D">
            <w:pPr>
              <w:contextualSpacing/>
              <w:jc w:val="right"/>
              <w:rPr>
                <w:ins w:id="248" w:author="William Cioffi" w:date="2021-07-11T18:24:00Z"/>
              </w:rPr>
              <w:pPrChange w:id="249" w:author="William Cioffi" w:date="2021-07-11T18:27:00Z">
                <w:pPr>
                  <w:framePr w:hSpace="180" w:wrap="around" w:vAnchor="text" w:hAnchor="text" w:x="2628" w:y="1"/>
                  <w:contextualSpacing/>
                  <w:suppressOverlap/>
                  <w:jc w:val="center"/>
                </w:pPr>
              </w:pPrChange>
            </w:pPr>
            <w:ins w:id="250" w:author="William Cioffi" w:date="2021-07-11T18:26:00Z">
              <w:r>
                <w:t>$</w:t>
              </w:r>
            </w:ins>
            <w:ins w:id="251" w:author="William Cioffi" w:date="2021-07-11T19:54:00Z">
              <w:r w:rsidR="001D58CB">
                <w:t>3,341</w:t>
              </w:r>
            </w:ins>
          </w:p>
        </w:tc>
        <w:tc>
          <w:tcPr>
            <w:tcW w:w="1248" w:type="dxa"/>
            <w:tcBorders>
              <w:top w:val="single" w:sz="4" w:space="0" w:color="auto"/>
              <w:left w:val="single" w:sz="4" w:space="0" w:color="auto"/>
              <w:bottom w:val="single" w:sz="4" w:space="0" w:color="auto"/>
              <w:right w:val="single" w:sz="4" w:space="0" w:color="auto"/>
            </w:tcBorders>
            <w:vAlign w:val="bottom"/>
            <w:tcPrChange w:id="252"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7B899C50" w14:textId="08E5009B" w:rsidR="004D6C9D" w:rsidRPr="00CE29AE" w:rsidRDefault="001D58CB">
            <w:pPr>
              <w:contextualSpacing/>
              <w:jc w:val="right"/>
              <w:rPr>
                <w:ins w:id="253" w:author="William Cioffi" w:date="2021-07-11T18:24:00Z"/>
              </w:rPr>
              <w:pPrChange w:id="254" w:author="William Cioffi" w:date="2021-07-11T18:27:00Z">
                <w:pPr>
                  <w:framePr w:hSpace="180" w:wrap="around" w:vAnchor="text" w:hAnchor="text" w:x="2628" w:y="1"/>
                  <w:contextualSpacing/>
                  <w:suppressOverlap/>
                  <w:jc w:val="center"/>
                </w:pPr>
              </w:pPrChange>
            </w:pPr>
            <w:ins w:id="255" w:author="William Cioffi" w:date="2021-07-11T19:55:00Z">
              <w:r>
                <w:t>$3,391</w:t>
              </w:r>
            </w:ins>
          </w:p>
        </w:tc>
        <w:tc>
          <w:tcPr>
            <w:tcW w:w="1114" w:type="dxa"/>
            <w:tcBorders>
              <w:top w:val="single" w:sz="4" w:space="0" w:color="auto"/>
              <w:left w:val="nil"/>
              <w:bottom w:val="single" w:sz="4" w:space="0" w:color="auto"/>
              <w:right w:val="nil"/>
            </w:tcBorders>
            <w:vAlign w:val="bottom"/>
            <w:tcPrChange w:id="256" w:author="William Cioffi" w:date="2021-07-11T18:26:00Z">
              <w:tcPr>
                <w:tcW w:w="236" w:type="dxa"/>
                <w:tcBorders>
                  <w:top w:val="single" w:sz="4" w:space="0" w:color="auto"/>
                  <w:left w:val="nil"/>
                  <w:bottom w:val="single" w:sz="4" w:space="0" w:color="auto"/>
                  <w:right w:val="nil"/>
                </w:tcBorders>
                <w:vAlign w:val="bottom"/>
              </w:tcPr>
            </w:tcPrChange>
          </w:tcPr>
          <w:p w14:paraId="693E9196" w14:textId="3BA1CFB4" w:rsidR="004D6C9D" w:rsidRPr="00CE29AE" w:rsidRDefault="004D6C9D">
            <w:pPr>
              <w:contextualSpacing/>
              <w:jc w:val="right"/>
              <w:rPr>
                <w:ins w:id="257" w:author="William Cioffi" w:date="2021-07-11T18:24:00Z"/>
              </w:rPr>
              <w:pPrChange w:id="258" w:author="William Cioffi" w:date="2021-07-11T18:27:00Z">
                <w:pPr>
                  <w:framePr w:hSpace="180" w:wrap="around" w:vAnchor="text" w:hAnchor="text" w:x="2628" w:y="1"/>
                  <w:contextualSpacing/>
                  <w:suppressOverlap/>
                  <w:jc w:val="center"/>
                </w:pPr>
              </w:pPrChange>
            </w:pPr>
            <w:ins w:id="259" w:author="William Cioffi" w:date="2021-07-11T18:27:00Z">
              <w:r>
                <w:t>$0</w:t>
              </w:r>
            </w:ins>
          </w:p>
        </w:tc>
      </w:tr>
      <w:tr w:rsidR="004D6C9D" w:rsidRPr="00CE29AE" w14:paraId="5795E1FC" w14:textId="77777777" w:rsidTr="003118B2">
        <w:trPr>
          <w:trHeight w:val="315"/>
          <w:ins w:id="260" w:author="William Cioffi" w:date="2021-07-11T18:24:00Z"/>
          <w:trPrChange w:id="261" w:author="William Cioffi" w:date="2021-07-11T18:26:00Z">
            <w:trPr>
              <w:trHeight w:val="315"/>
            </w:trPr>
          </w:trPrChange>
        </w:trPr>
        <w:tc>
          <w:tcPr>
            <w:tcW w:w="2766" w:type="dxa"/>
            <w:tcBorders>
              <w:top w:val="single" w:sz="4" w:space="0" w:color="auto"/>
              <w:left w:val="nil"/>
              <w:right w:val="single" w:sz="4" w:space="0" w:color="auto"/>
            </w:tcBorders>
            <w:shd w:val="clear" w:color="auto" w:fill="auto"/>
            <w:noWrap/>
            <w:vAlign w:val="bottom"/>
            <w:tcPrChange w:id="262" w:author="William Cioffi" w:date="2021-07-11T18:26:00Z">
              <w:tcPr>
                <w:tcW w:w="2475" w:type="dxa"/>
                <w:tcBorders>
                  <w:top w:val="single" w:sz="4" w:space="0" w:color="auto"/>
                  <w:left w:val="nil"/>
                  <w:bottom w:val="single" w:sz="4" w:space="0" w:color="auto"/>
                  <w:right w:val="single" w:sz="4" w:space="0" w:color="auto"/>
                </w:tcBorders>
                <w:shd w:val="clear" w:color="auto" w:fill="auto"/>
                <w:noWrap/>
                <w:vAlign w:val="bottom"/>
              </w:tcPr>
            </w:tcPrChange>
          </w:tcPr>
          <w:p w14:paraId="39D2D1B0" w14:textId="348A9C81" w:rsidR="004D6C9D" w:rsidRPr="00CE29AE" w:rsidRDefault="004D6C9D" w:rsidP="00070FD9">
            <w:pPr>
              <w:contextualSpacing/>
              <w:jc w:val="both"/>
              <w:rPr>
                <w:ins w:id="263" w:author="William Cioffi" w:date="2021-07-11T18:24:00Z"/>
              </w:rPr>
            </w:pPr>
            <w:ins w:id="264" w:author="William Cioffi" w:date="2021-07-11T18:26:00Z">
              <w:r w:rsidRPr="00260E32">
                <w:rPr>
                  <w:bCs/>
                </w:rPr>
                <w:t>Annual total</w:t>
              </w:r>
            </w:ins>
          </w:p>
        </w:tc>
        <w:tc>
          <w:tcPr>
            <w:tcW w:w="1248" w:type="dxa"/>
            <w:tcBorders>
              <w:top w:val="single" w:sz="4" w:space="0" w:color="auto"/>
              <w:left w:val="single" w:sz="4" w:space="0" w:color="auto"/>
              <w:right w:val="single" w:sz="4" w:space="0" w:color="auto"/>
            </w:tcBorders>
            <w:vAlign w:val="bottom"/>
            <w:tcPrChange w:id="265"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67C313BE" w14:textId="36630F80" w:rsidR="004D6C9D" w:rsidRPr="00CE29AE" w:rsidRDefault="004D6C9D">
            <w:pPr>
              <w:contextualSpacing/>
              <w:jc w:val="right"/>
              <w:rPr>
                <w:ins w:id="266" w:author="William Cioffi" w:date="2021-07-11T18:24:00Z"/>
              </w:rPr>
              <w:pPrChange w:id="267" w:author="William Cioffi" w:date="2021-07-11T18:27:00Z">
                <w:pPr>
                  <w:framePr w:hSpace="180" w:wrap="around" w:vAnchor="text" w:hAnchor="text" w:x="2628" w:y="1"/>
                  <w:contextualSpacing/>
                  <w:suppressOverlap/>
                  <w:jc w:val="center"/>
                </w:pPr>
              </w:pPrChange>
            </w:pPr>
            <w:ins w:id="268" w:author="William Cioffi" w:date="2021-07-11T18:26:00Z">
              <w:r>
                <w:t>$</w:t>
              </w:r>
            </w:ins>
            <w:ins w:id="269" w:author="William Cioffi" w:date="2021-07-11T19:54:00Z">
              <w:r w:rsidR="001D58CB">
                <w:t>10,525</w:t>
              </w:r>
            </w:ins>
          </w:p>
        </w:tc>
        <w:tc>
          <w:tcPr>
            <w:tcW w:w="1248" w:type="dxa"/>
            <w:tcBorders>
              <w:top w:val="single" w:sz="4" w:space="0" w:color="auto"/>
              <w:left w:val="single" w:sz="4" w:space="0" w:color="auto"/>
              <w:right w:val="single" w:sz="4" w:space="0" w:color="auto"/>
            </w:tcBorders>
            <w:vAlign w:val="bottom"/>
            <w:tcPrChange w:id="270"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41D952D0" w14:textId="73EA4635" w:rsidR="004D6C9D" w:rsidRPr="00CE29AE" w:rsidRDefault="004D6C9D">
            <w:pPr>
              <w:contextualSpacing/>
              <w:jc w:val="right"/>
              <w:rPr>
                <w:ins w:id="271" w:author="William Cioffi" w:date="2021-07-11T18:24:00Z"/>
              </w:rPr>
              <w:pPrChange w:id="272" w:author="William Cioffi" w:date="2021-07-11T18:27:00Z">
                <w:pPr>
                  <w:framePr w:hSpace="180" w:wrap="around" w:vAnchor="text" w:hAnchor="text" w:x="2628" w:y="1"/>
                  <w:contextualSpacing/>
                  <w:suppressOverlap/>
                  <w:jc w:val="center"/>
                </w:pPr>
              </w:pPrChange>
            </w:pPr>
            <w:ins w:id="273" w:author="William Cioffi" w:date="2021-07-11T18:29:00Z">
              <w:r>
                <w:t>$</w:t>
              </w:r>
            </w:ins>
            <w:ins w:id="274" w:author="William Cioffi" w:date="2021-07-11T19:55:00Z">
              <w:r w:rsidR="001D58CB">
                <w:t>10</w:t>
              </w:r>
            </w:ins>
            <w:ins w:id="275" w:author="William Cioffi" w:date="2021-07-11T19:56:00Z">
              <w:r w:rsidR="001D58CB">
                <w:t>,</w:t>
              </w:r>
            </w:ins>
            <w:ins w:id="276" w:author="William Cioffi" w:date="2021-07-11T19:55:00Z">
              <w:r w:rsidR="001D58CB">
                <w:t>683</w:t>
              </w:r>
            </w:ins>
          </w:p>
        </w:tc>
        <w:tc>
          <w:tcPr>
            <w:tcW w:w="1114" w:type="dxa"/>
            <w:tcBorders>
              <w:top w:val="single" w:sz="4" w:space="0" w:color="auto"/>
              <w:left w:val="nil"/>
              <w:right w:val="nil"/>
            </w:tcBorders>
            <w:vAlign w:val="bottom"/>
            <w:tcPrChange w:id="277" w:author="William Cioffi" w:date="2021-07-11T18:26:00Z">
              <w:tcPr>
                <w:tcW w:w="236" w:type="dxa"/>
                <w:tcBorders>
                  <w:top w:val="single" w:sz="4" w:space="0" w:color="auto"/>
                  <w:left w:val="nil"/>
                  <w:bottom w:val="single" w:sz="4" w:space="0" w:color="auto"/>
                  <w:right w:val="nil"/>
                </w:tcBorders>
                <w:vAlign w:val="bottom"/>
              </w:tcPr>
            </w:tcPrChange>
          </w:tcPr>
          <w:p w14:paraId="494AD9E4" w14:textId="31FEC776" w:rsidR="004D6C9D" w:rsidRPr="00CE29AE" w:rsidRDefault="004D6C9D">
            <w:pPr>
              <w:contextualSpacing/>
              <w:jc w:val="right"/>
              <w:rPr>
                <w:ins w:id="278" w:author="William Cioffi" w:date="2021-07-11T18:24:00Z"/>
              </w:rPr>
              <w:pPrChange w:id="279" w:author="William Cioffi" w:date="2021-07-11T18:27:00Z">
                <w:pPr>
                  <w:framePr w:hSpace="180" w:wrap="around" w:vAnchor="text" w:hAnchor="text" w:x="2628" w:y="1"/>
                  <w:contextualSpacing/>
                  <w:suppressOverlap/>
                  <w:jc w:val="center"/>
                </w:pPr>
              </w:pPrChange>
            </w:pPr>
            <w:ins w:id="280" w:author="William Cioffi" w:date="2021-07-11T18:26:00Z">
              <w:r>
                <w:rPr>
                  <w:bCs/>
                </w:rPr>
                <w:t>$</w:t>
              </w:r>
            </w:ins>
            <w:ins w:id="281" w:author="William Cioffi" w:date="2021-07-11T18:29:00Z">
              <w:r>
                <w:rPr>
                  <w:bCs/>
                </w:rPr>
                <w:t>0</w:t>
              </w:r>
            </w:ins>
          </w:p>
        </w:tc>
      </w:tr>
      <w:tr w:rsidR="004D6C9D" w:rsidRPr="00CE29AE" w14:paraId="40810F14" w14:textId="77777777" w:rsidTr="003118B2">
        <w:trPr>
          <w:trHeight w:val="315"/>
          <w:ins w:id="282" w:author="William Cioffi" w:date="2021-07-11T18:24:00Z"/>
          <w:trPrChange w:id="283" w:author="William Cioffi" w:date="2021-07-11T18:26:00Z">
            <w:trPr>
              <w:trHeight w:val="315"/>
            </w:trPr>
          </w:trPrChange>
        </w:trPr>
        <w:tc>
          <w:tcPr>
            <w:tcW w:w="2766" w:type="dxa"/>
            <w:tcBorders>
              <w:left w:val="nil"/>
              <w:bottom w:val="nil"/>
            </w:tcBorders>
            <w:shd w:val="clear" w:color="auto" w:fill="auto"/>
            <w:noWrap/>
            <w:vAlign w:val="bottom"/>
            <w:tcPrChange w:id="284" w:author="William Cioffi" w:date="2021-07-11T18:26:00Z">
              <w:tcPr>
                <w:tcW w:w="2475" w:type="dxa"/>
                <w:tcBorders>
                  <w:top w:val="single" w:sz="4" w:space="0" w:color="auto"/>
                  <w:left w:val="nil"/>
                  <w:bottom w:val="single" w:sz="4" w:space="0" w:color="auto"/>
                  <w:right w:val="single" w:sz="4" w:space="0" w:color="auto"/>
                </w:tcBorders>
                <w:shd w:val="clear" w:color="auto" w:fill="auto"/>
                <w:noWrap/>
                <w:vAlign w:val="bottom"/>
              </w:tcPr>
            </w:tcPrChange>
          </w:tcPr>
          <w:p w14:paraId="2C0B5870" w14:textId="69AD38C7" w:rsidR="004D6C9D" w:rsidRPr="00CE29AE" w:rsidRDefault="004D6C9D" w:rsidP="00070FD9">
            <w:pPr>
              <w:contextualSpacing/>
              <w:jc w:val="both"/>
              <w:rPr>
                <w:ins w:id="285" w:author="William Cioffi" w:date="2021-07-11T18:24:00Z"/>
                <w:bCs/>
              </w:rPr>
            </w:pPr>
            <w:ins w:id="286" w:author="William Cioffi" w:date="2021-07-11T18:26:00Z">
              <w:r>
                <w:rPr>
                  <w:b/>
                  <w:bCs/>
                </w:rPr>
                <w:t xml:space="preserve">Total SEA costs =   </w:t>
              </w:r>
            </w:ins>
          </w:p>
        </w:tc>
        <w:tc>
          <w:tcPr>
            <w:tcW w:w="1248" w:type="dxa"/>
            <w:tcBorders>
              <w:bottom w:val="nil"/>
            </w:tcBorders>
            <w:vAlign w:val="bottom"/>
            <w:tcPrChange w:id="287"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4A4C9D00" w14:textId="20346B80" w:rsidR="004D6C9D" w:rsidRPr="00CE29AE" w:rsidRDefault="004D6C9D">
            <w:pPr>
              <w:contextualSpacing/>
              <w:jc w:val="right"/>
              <w:rPr>
                <w:ins w:id="288" w:author="William Cioffi" w:date="2021-07-11T18:24:00Z"/>
              </w:rPr>
              <w:pPrChange w:id="289" w:author="William Cioffi" w:date="2021-07-11T18:27:00Z">
                <w:pPr>
                  <w:framePr w:hSpace="180" w:wrap="around" w:vAnchor="text" w:hAnchor="text" w:x="2628" w:y="1"/>
                  <w:contextualSpacing/>
                  <w:suppressOverlap/>
                  <w:jc w:val="center"/>
                </w:pPr>
              </w:pPrChange>
            </w:pPr>
            <w:ins w:id="290" w:author="William Cioffi" w:date="2021-07-11T18:26:00Z">
              <w:r>
                <w:t>$</w:t>
              </w:r>
            </w:ins>
            <w:ins w:id="291" w:author="William Cioffi" w:date="2021-07-11T19:56:00Z">
              <w:r w:rsidR="001D58CB">
                <w:t>21,208</w:t>
              </w:r>
            </w:ins>
          </w:p>
        </w:tc>
        <w:tc>
          <w:tcPr>
            <w:tcW w:w="1248" w:type="dxa"/>
            <w:tcBorders>
              <w:bottom w:val="nil"/>
            </w:tcBorders>
            <w:vAlign w:val="bottom"/>
            <w:tcPrChange w:id="292"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782FDA72" w14:textId="59C59A0D" w:rsidR="004D6C9D" w:rsidRPr="00CE29AE" w:rsidRDefault="004D6C9D">
            <w:pPr>
              <w:contextualSpacing/>
              <w:jc w:val="right"/>
              <w:rPr>
                <w:ins w:id="293" w:author="William Cioffi" w:date="2021-07-11T18:24:00Z"/>
              </w:rPr>
              <w:pPrChange w:id="294" w:author="William Cioffi" w:date="2021-07-11T18:27:00Z">
                <w:pPr>
                  <w:framePr w:hSpace="180" w:wrap="around" w:vAnchor="text" w:hAnchor="text" w:x="2628" w:y="1"/>
                  <w:contextualSpacing/>
                  <w:suppressOverlap/>
                  <w:jc w:val="center"/>
                </w:pPr>
              </w:pPrChange>
            </w:pPr>
          </w:p>
        </w:tc>
        <w:tc>
          <w:tcPr>
            <w:tcW w:w="1114" w:type="dxa"/>
            <w:vAlign w:val="bottom"/>
            <w:tcPrChange w:id="295" w:author="William Cioffi" w:date="2021-07-11T18:26:00Z">
              <w:tcPr>
                <w:tcW w:w="236" w:type="dxa"/>
                <w:tcBorders>
                  <w:top w:val="single" w:sz="4" w:space="0" w:color="auto"/>
                  <w:left w:val="nil"/>
                  <w:bottom w:val="single" w:sz="4" w:space="0" w:color="auto"/>
                  <w:right w:val="nil"/>
                </w:tcBorders>
                <w:vAlign w:val="bottom"/>
              </w:tcPr>
            </w:tcPrChange>
          </w:tcPr>
          <w:p w14:paraId="5EDC3243" w14:textId="44B798FD" w:rsidR="004D6C9D" w:rsidRPr="00CE29AE" w:rsidRDefault="004D6C9D">
            <w:pPr>
              <w:contextualSpacing/>
              <w:jc w:val="right"/>
              <w:rPr>
                <w:ins w:id="296" w:author="William Cioffi" w:date="2021-07-11T18:24:00Z"/>
              </w:rPr>
              <w:pPrChange w:id="297" w:author="William Cioffi" w:date="2021-07-11T18:27:00Z">
                <w:pPr>
                  <w:framePr w:hSpace="180" w:wrap="around" w:vAnchor="text" w:hAnchor="text" w:x="2628" w:y="1"/>
                  <w:contextualSpacing/>
                  <w:suppressOverlap/>
                  <w:jc w:val="center"/>
                </w:pPr>
              </w:pPrChange>
            </w:pPr>
          </w:p>
        </w:tc>
      </w:tr>
      <w:tr w:rsidR="004D6C9D" w:rsidRPr="00CE29AE" w14:paraId="114F008C" w14:textId="77777777" w:rsidTr="008E6691">
        <w:trPr>
          <w:trHeight w:val="315"/>
          <w:ins w:id="298" w:author="William Cioffi" w:date="2021-07-11T18:24:00Z"/>
          <w:trPrChange w:id="299" w:author="William Cioffi" w:date="2021-07-11T18:26:00Z">
            <w:trPr>
              <w:trHeight w:val="315"/>
            </w:trPr>
          </w:trPrChange>
        </w:trPr>
        <w:tc>
          <w:tcPr>
            <w:tcW w:w="2766" w:type="dxa"/>
            <w:tcBorders>
              <w:left w:val="nil"/>
              <w:bottom w:val="nil"/>
            </w:tcBorders>
            <w:shd w:val="clear" w:color="auto" w:fill="auto"/>
            <w:noWrap/>
            <w:vAlign w:val="bottom"/>
            <w:tcPrChange w:id="300" w:author="William Cioffi" w:date="2021-07-11T18:26:00Z">
              <w:tcPr>
                <w:tcW w:w="2475" w:type="dxa"/>
                <w:tcBorders>
                  <w:top w:val="single" w:sz="4" w:space="0" w:color="auto"/>
                  <w:left w:val="nil"/>
                  <w:bottom w:val="single" w:sz="4" w:space="0" w:color="auto"/>
                  <w:right w:val="single" w:sz="4" w:space="0" w:color="auto"/>
                </w:tcBorders>
                <w:shd w:val="clear" w:color="auto" w:fill="auto"/>
                <w:noWrap/>
                <w:vAlign w:val="bottom"/>
              </w:tcPr>
            </w:tcPrChange>
          </w:tcPr>
          <w:p w14:paraId="322C4AD5" w14:textId="476321D5" w:rsidR="004D6C9D" w:rsidRPr="00CE29AE" w:rsidRDefault="004D6C9D" w:rsidP="00070FD9">
            <w:pPr>
              <w:contextualSpacing/>
              <w:jc w:val="both"/>
              <w:rPr>
                <w:ins w:id="301" w:author="William Cioffi" w:date="2021-07-11T18:24:00Z"/>
                <w:bCs/>
              </w:rPr>
            </w:pPr>
          </w:p>
        </w:tc>
        <w:tc>
          <w:tcPr>
            <w:tcW w:w="1248" w:type="dxa"/>
            <w:tcBorders>
              <w:bottom w:val="nil"/>
            </w:tcBorders>
            <w:vAlign w:val="bottom"/>
            <w:tcPrChange w:id="302"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683F9BAD" w14:textId="009C743D" w:rsidR="004D6C9D" w:rsidRPr="00CE29AE" w:rsidRDefault="004D6C9D" w:rsidP="00070FD9">
            <w:pPr>
              <w:contextualSpacing/>
              <w:jc w:val="center"/>
              <w:rPr>
                <w:ins w:id="303" w:author="William Cioffi" w:date="2021-07-11T18:24:00Z"/>
              </w:rPr>
            </w:pPr>
          </w:p>
        </w:tc>
        <w:tc>
          <w:tcPr>
            <w:tcW w:w="1248" w:type="dxa"/>
            <w:tcBorders>
              <w:bottom w:val="nil"/>
            </w:tcBorders>
            <w:vAlign w:val="bottom"/>
            <w:tcPrChange w:id="304" w:author="William Cioffi" w:date="2021-07-11T18:26:00Z">
              <w:tcPr>
                <w:tcW w:w="1116" w:type="dxa"/>
                <w:tcBorders>
                  <w:top w:val="single" w:sz="4" w:space="0" w:color="auto"/>
                  <w:left w:val="single" w:sz="4" w:space="0" w:color="auto"/>
                  <w:bottom w:val="single" w:sz="4" w:space="0" w:color="auto"/>
                  <w:right w:val="single" w:sz="4" w:space="0" w:color="auto"/>
                </w:tcBorders>
                <w:vAlign w:val="bottom"/>
              </w:tcPr>
            </w:tcPrChange>
          </w:tcPr>
          <w:p w14:paraId="6B4434EE" w14:textId="142C3FE8" w:rsidR="004D6C9D" w:rsidRPr="00CE29AE" w:rsidRDefault="004D6C9D" w:rsidP="00070FD9">
            <w:pPr>
              <w:contextualSpacing/>
              <w:jc w:val="center"/>
              <w:rPr>
                <w:ins w:id="305" w:author="William Cioffi" w:date="2021-07-11T18:24:00Z"/>
              </w:rPr>
            </w:pPr>
          </w:p>
        </w:tc>
        <w:tc>
          <w:tcPr>
            <w:tcW w:w="1114" w:type="dxa"/>
            <w:vAlign w:val="bottom"/>
            <w:tcPrChange w:id="306" w:author="William Cioffi" w:date="2021-07-11T18:26:00Z">
              <w:tcPr>
                <w:tcW w:w="236" w:type="dxa"/>
                <w:tcBorders>
                  <w:top w:val="single" w:sz="4" w:space="0" w:color="auto"/>
                  <w:left w:val="nil"/>
                  <w:bottom w:val="single" w:sz="4" w:space="0" w:color="auto"/>
                  <w:right w:val="nil"/>
                </w:tcBorders>
                <w:vAlign w:val="bottom"/>
              </w:tcPr>
            </w:tcPrChange>
          </w:tcPr>
          <w:p w14:paraId="32AF7CAE" w14:textId="16C81076" w:rsidR="004D6C9D" w:rsidRPr="00CE29AE" w:rsidRDefault="004D6C9D" w:rsidP="00070FD9">
            <w:pPr>
              <w:contextualSpacing/>
              <w:jc w:val="center"/>
              <w:rPr>
                <w:ins w:id="307" w:author="William Cioffi" w:date="2021-07-11T18:24:00Z"/>
                <w:bCs/>
              </w:rPr>
            </w:pPr>
          </w:p>
        </w:tc>
      </w:tr>
      <w:tr w:rsidR="004D6C9D" w:rsidRPr="00CE29AE" w14:paraId="3E2634AF" w14:textId="77777777" w:rsidTr="00A408ED">
        <w:trPr>
          <w:trHeight w:val="315"/>
          <w:ins w:id="308" w:author="William Cioffi" w:date="2021-07-11T18:24:00Z"/>
          <w:trPrChange w:id="309" w:author="William Cioffi" w:date="2021-07-11T18:26:00Z">
            <w:trPr>
              <w:trHeight w:val="315"/>
            </w:trPr>
          </w:trPrChange>
        </w:trPr>
        <w:tc>
          <w:tcPr>
            <w:tcW w:w="2766" w:type="dxa"/>
            <w:tcBorders>
              <w:left w:val="nil"/>
              <w:bottom w:val="nil"/>
            </w:tcBorders>
            <w:shd w:val="clear" w:color="auto" w:fill="auto"/>
            <w:noWrap/>
            <w:vAlign w:val="bottom"/>
            <w:tcPrChange w:id="310" w:author="William Cioffi" w:date="2021-07-11T18:26:00Z">
              <w:tcPr>
                <w:tcW w:w="2475" w:type="dxa"/>
                <w:tcBorders>
                  <w:top w:val="single" w:sz="4" w:space="0" w:color="auto"/>
                  <w:left w:val="nil"/>
                  <w:right w:val="single" w:sz="4" w:space="0" w:color="auto"/>
                </w:tcBorders>
                <w:shd w:val="clear" w:color="auto" w:fill="auto"/>
                <w:noWrap/>
                <w:vAlign w:val="bottom"/>
              </w:tcPr>
            </w:tcPrChange>
          </w:tcPr>
          <w:p w14:paraId="1ED4AC77" w14:textId="09C76E3A" w:rsidR="004D6C9D" w:rsidRPr="00260E32" w:rsidRDefault="004D6C9D" w:rsidP="00070FD9">
            <w:pPr>
              <w:contextualSpacing/>
              <w:jc w:val="both"/>
              <w:rPr>
                <w:ins w:id="311" w:author="William Cioffi" w:date="2021-07-11T18:24:00Z"/>
                <w:bCs/>
              </w:rPr>
            </w:pPr>
          </w:p>
        </w:tc>
        <w:tc>
          <w:tcPr>
            <w:tcW w:w="1248" w:type="dxa"/>
            <w:tcBorders>
              <w:bottom w:val="nil"/>
            </w:tcBorders>
            <w:vAlign w:val="bottom"/>
            <w:tcPrChange w:id="312" w:author="William Cioffi" w:date="2021-07-11T18:26:00Z">
              <w:tcPr>
                <w:tcW w:w="1116" w:type="dxa"/>
                <w:tcBorders>
                  <w:top w:val="single" w:sz="4" w:space="0" w:color="auto"/>
                  <w:left w:val="single" w:sz="4" w:space="0" w:color="auto"/>
                  <w:right w:val="single" w:sz="4" w:space="0" w:color="auto"/>
                </w:tcBorders>
                <w:vAlign w:val="bottom"/>
              </w:tcPr>
            </w:tcPrChange>
          </w:tcPr>
          <w:p w14:paraId="5FE90E25" w14:textId="7E4D9BE2" w:rsidR="004D6C9D" w:rsidRPr="00CE29AE" w:rsidRDefault="004D6C9D" w:rsidP="00070FD9">
            <w:pPr>
              <w:contextualSpacing/>
              <w:jc w:val="center"/>
              <w:rPr>
                <w:ins w:id="313" w:author="William Cioffi" w:date="2021-07-11T18:24:00Z"/>
              </w:rPr>
            </w:pPr>
          </w:p>
        </w:tc>
        <w:tc>
          <w:tcPr>
            <w:tcW w:w="1248" w:type="dxa"/>
            <w:tcBorders>
              <w:bottom w:val="nil"/>
            </w:tcBorders>
            <w:vAlign w:val="bottom"/>
            <w:tcPrChange w:id="314" w:author="William Cioffi" w:date="2021-07-11T18:26:00Z">
              <w:tcPr>
                <w:tcW w:w="1116" w:type="dxa"/>
                <w:tcBorders>
                  <w:top w:val="single" w:sz="4" w:space="0" w:color="auto"/>
                  <w:left w:val="single" w:sz="4" w:space="0" w:color="auto"/>
                  <w:right w:val="single" w:sz="4" w:space="0" w:color="auto"/>
                </w:tcBorders>
                <w:vAlign w:val="bottom"/>
              </w:tcPr>
            </w:tcPrChange>
          </w:tcPr>
          <w:p w14:paraId="0AD09522" w14:textId="79A65D13" w:rsidR="004D6C9D" w:rsidRPr="00CE29AE" w:rsidRDefault="004D6C9D" w:rsidP="00070FD9">
            <w:pPr>
              <w:contextualSpacing/>
              <w:jc w:val="center"/>
              <w:rPr>
                <w:ins w:id="315" w:author="William Cioffi" w:date="2021-07-11T18:24:00Z"/>
              </w:rPr>
            </w:pPr>
          </w:p>
        </w:tc>
        <w:tc>
          <w:tcPr>
            <w:tcW w:w="1114" w:type="dxa"/>
            <w:vAlign w:val="bottom"/>
            <w:tcPrChange w:id="316" w:author="William Cioffi" w:date="2021-07-11T18:26:00Z">
              <w:tcPr>
                <w:tcW w:w="236" w:type="dxa"/>
                <w:tcBorders>
                  <w:top w:val="single" w:sz="4" w:space="0" w:color="auto"/>
                  <w:left w:val="nil"/>
                  <w:right w:val="nil"/>
                </w:tcBorders>
                <w:vAlign w:val="bottom"/>
              </w:tcPr>
            </w:tcPrChange>
          </w:tcPr>
          <w:p w14:paraId="7EF5FE35" w14:textId="4115BAA7" w:rsidR="004D6C9D" w:rsidRPr="00CE29AE" w:rsidRDefault="004D6C9D" w:rsidP="00070FD9">
            <w:pPr>
              <w:contextualSpacing/>
              <w:jc w:val="center"/>
              <w:rPr>
                <w:ins w:id="317" w:author="William Cioffi" w:date="2021-07-11T18:24:00Z"/>
                <w:bCs/>
              </w:rPr>
            </w:pPr>
          </w:p>
        </w:tc>
      </w:tr>
      <w:tr w:rsidR="004D6C9D" w14:paraId="74773B85" w14:textId="77777777" w:rsidTr="003118B2">
        <w:trPr>
          <w:trHeight w:val="315"/>
          <w:ins w:id="318" w:author="William Cioffi" w:date="2021-07-11T18:24:00Z"/>
          <w:trPrChange w:id="319" w:author="William Cioffi" w:date="2021-07-11T18:26:00Z">
            <w:trPr>
              <w:trHeight w:val="315"/>
            </w:trPr>
          </w:trPrChange>
        </w:trPr>
        <w:tc>
          <w:tcPr>
            <w:tcW w:w="2766" w:type="dxa"/>
            <w:tcBorders>
              <w:left w:val="nil"/>
              <w:bottom w:val="nil"/>
            </w:tcBorders>
            <w:shd w:val="clear" w:color="auto" w:fill="auto"/>
            <w:noWrap/>
            <w:vAlign w:val="bottom"/>
            <w:tcPrChange w:id="320" w:author="William Cioffi" w:date="2021-07-11T18:26:00Z">
              <w:tcPr>
                <w:tcW w:w="2475" w:type="dxa"/>
                <w:tcBorders>
                  <w:left w:val="nil"/>
                  <w:bottom w:val="nil"/>
                </w:tcBorders>
                <w:shd w:val="clear" w:color="auto" w:fill="auto"/>
                <w:noWrap/>
                <w:vAlign w:val="bottom"/>
              </w:tcPr>
            </w:tcPrChange>
          </w:tcPr>
          <w:p w14:paraId="5ABFFA1C" w14:textId="78E63D6C" w:rsidR="004D6C9D" w:rsidRDefault="004D6C9D" w:rsidP="00070FD9">
            <w:pPr>
              <w:contextualSpacing/>
              <w:jc w:val="both"/>
              <w:rPr>
                <w:ins w:id="321" w:author="William Cioffi" w:date="2021-07-11T18:24:00Z"/>
                <w:b/>
                <w:bCs/>
              </w:rPr>
            </w:pPr>
          </w:p>
        </w:tc>
        <w:tc>
          <w:tcPr>
            <w:tcW w:w="1248" w:type="dxa"/>
            <w:tcBorders>
              <w:bottom w:val="nil"/>
            </w:tcBorders>
            <w:vAlign w:val="bottom"/>
            <w:tcPrChange w:id="322" w:author="William Cioffi" w:date="2021-07-11T18:26:00Z">
              <w:tcPr>
                <w:tcW w:w="1116" w:type="dxa"/>
                <w:tcBorders>
                  <w:bottom w:val="nil"/>
                </w:tcBorders>
                <w:vAlign w:val="bottom"/>
              </w:tcPr>
            </w:tcPrChange>
          </w:tcPr>
          <w:p w14:paraId="11EAEA87" w14:textId="42DC5D2C" w:rsidR="004D6C9D" w:rsidRDefault="004D6C9D" w:rsidP="00070FD9">
            <w:pPr>
              <w:contextualSpacing/>
              <w:jc w:val="center"/>
              <w:rPr>
                <w:ins w:id="323" w:author="William Cioffi" w:date="2021-07-11T18:24:00Z"/>
              </w:rPr>
            </w:pPr>
          </w:p>
        </w:tc>
        <w:tc>
          <w:tcPr>
            <w:tcW w:w="1248" w:type="dxa"/>
            <w:tcBorders>
              <w:bottom w:val="nil"/>
            </w:tcBorders>
            <w:vAlign w:val="bottom"/>
            <w:tcPrChange w:id="324" w:author="William Cioffi" w:date="2021-07-11T18:26:00Z">
              <w:tcPr>
                <w:tcW w:w="1116" w:type="dxa"/>
                <w:tcBorders>
                  <w:bottom w:val="nil"/>
                </w:tcBorders>
                <w:vAlign w:val="bottom"/>
              </w:tcPr>
            </w:tcPrChange>
          </w:tcPr>
          <w:p w14:paraId="7C33F529" w14:textId="77777777" w:rsidR="004D6C9D" w:rsidRDefault="004D6C9D" w:rsidP="00070FD9">
            <w:pPr>
              <w:contextualSpacing/>
              <w:jc w:val="center"/>
              <w:rPr>
                <w:ins w:id="325" w:author="William Cioffi" w:date="2021-07-11T18:24:00Z"/>
              </w:rPr>
            </w:pPr>
          </w:p>
        </w:tc>
        <w:tc>
          <w:tcPr>
            <w:tcW w:w="1114" w:type="dxa"/>
            <w:vAlign w:val="bottom"/>
            <w:tcPrChange w:id="326" w:author="William Cioffi" w:date="2021-07-11T18:26:00Z">
              <w:tcPr>
                <w:tcW w:w="236" w:type="dxa"/>
                <w:vAlign w:val="bottom"/>
              </w:tcPr>
            </w:tcPrChange>
          </w:tcPr>
          <w:p w14:paraId="705127F8" w14:textId="77777777" w:rsidR="004D6C9D" w:rsidRDefault="004D6C9D" w:rsidP="00070FD9">
            <w:pPr>
              <w:contextualSpacing/>
              <w:jc w:val="center"/>
              <w:rPr>
                <w:ins w:id="327" w:author="William Cioffi" w:date="2021-07-11T18:24:00Z"/>
                <w:bCs/>
              </w:rPr>
            </w:pPr>
          </w:p>
        </w:tc>
      </w:tr>
    </w:tbl>
    <w:p w14:paraId="7DA30729" w14:textId="77777777" w:rsidR="004D6C9D" w:rsidRDefault="004D6C9D" w:rsidP="00153680">
      <w:pPr>
        <w:pStyle w:val="NoSpacing"/>
        <w:rPr>
          <w:ins w:id="328" w:author="William Cioffi" w:date="2021-07-11T18:24:00Z"/>
          <w:b/>
        </w:rPr>
      </w:pPr>
    </w:p>
    <w:p w14:paraId="1BB1E556" w14:textId="77777777" w:rsidR="009C5C3B" w:rsidRDefault="009C5C3B" w:rsidP="00153680">
      <w:pPr>
        <w:pStyle w:val="NoSpacing"/>
        <w:rPr>
          <w:ins w:id="329" w:author="William Cioffi" w:date="2021-07-11T18:24:00Z"/>
          <w:b/>
        </w:rPr>
      </w:pPr>
    </w:p>
    <w:p w14:paraId="30B9E81A" w14:textId="77777777" w:rsidR="004D6C9D" w:rsidRDefault="004D6C9D" w:rsidP="00153680">
      <w:pPr>
        <w:pStyle w:val="NoSpacing"/>
        <w:rPr>
          <w:ins w:id="330" w:author="William Cioffi" w:date="2021-07-11T18:25:00Z"/>
          <w:b/>
        </w:rPr>
      </w:pPr>
    </w:p>
    <w:p w14:paraId="4371AC91" w14:textId="77777777" w:rsidR="004D6C9D" w:rsidRDefault="004D6C9D" w:rsidP="00153680">
      <w:pPr>
        <w:pStyle w:val="NoSpacing"/>
        <w:rPr>
          <w:ins w:id="331" w:author="William Cioffi" w:date="2021-07-11T18:25:00Z"/>
          <w:b/>
        </w:rPr>
      </w:pPr>
    </w:p>
    <w:p w14:paraId="26954144" w14:textId="77777777" w:rsidR="004D6C9D" w:rsidRDefault="004D6C9D" w:rsidP="00153680">
      <w:pPr>
        <w:pStyle w:val="NoSpacing"/>
        <w:rPr>
          <w:ins w:id="332" w:author="William Cioffi" w:date="2021-07-11T18:25:00Z"/>
          <w:b/>
        </w:rPr>
      </w:pPr>
    </w:p>
    <w:p w14:paraId="64DACD4D" w14:textId="77777777" w:rsidR="004D6C9D" w:rsidRDefault="004D6C9D" w:rsidP="00153680">
      <w:pPr>
        <w:pStyle w:val="NoSpacing"/>
        <w:rPr>
          <w:ins w:id="333" w:author="William Cioffi" w:date="2021-07-11T18:25:00Z"/>
          <w:b/>
        </w:rPr>
      </w:pPr>
    </w:p>
    <w:p w14:paraId="2998838B" w14:textId="77777777" w:rsidR="004D6C9D" w:rsidRDefault="004D6C9D" w:rsidP="00153680">
      <w:pPr>
        <w:pStyle w:val="NoSpacing"/>
        <w:rPr>
          <w:ins w:id="334" w:author="William Cioffi" w:date="2021-07-11T18:25:00Z"/>
          <w:b/>
        </w:rPr>
      </w:pPr>
    </w:p>
    <w:p w14:paraId="5BEAAE60" w14:textId="77777777" w:rsidR="004D6C9D" w:rsidRDefault="004D6C9D" w:rsidP="00153680">
      <w:pPr>
        <w:pStyle w:val="NoSpacing"/>
        <w:rPr>
          <w:ins w:id="335" w:author="William Cioffi" w:date="2021-07-11T18:25:00Z"/>
          <w:b/>
        </w:rPr>
      </w:pPr>
    </w:p>
    <w:p w14:paraId="6C568366" w14:textId="77777777" w:rsidR="004D6C9D" w:rsidRDefault="004D6C9D" w:rsidP="00153680">
      <w:pPr>
        <w:pStyle w:val="NoSpacing"/>
        <w:rPr>
          <w:ins w:id="336" w:author="William Cioffi" w:date="2021-07-11T18:25:00Z"/>
          <w:b/>
        </w:rPr>
      </w:pPr>
    </w:p>
    <w:p w14:paraId="66B90061" w14:textId="2E042933" w:rsidR="004D6C9D" w:rsidRDefault="004D6C9D" w:rsidP="00153680">
      <w:pPr>
        <w:pStyle w:val="NoSpacing"/>
        <w:rPr>
          <w:ins w:id="337" w:author="William Cioffi" w:date="2021-07-11T18:31:00Z"/>
          <w:b/>
        </w:rPr>
      </w:pPr>
    </w:p>
    <w:p w14:paraId="70AD66CF" w14:textId="77777777" w:rsidR="004D6C9D" w:rsidRDefault="004D6C9D" w:rsidP="00153680">
      <w:pPr>
        <w:pStyle w:val="NoSpacing"/>
        <w:rPr>
          <w:ins w:id="338" w:author="William Cioffi" w:date="2021-07-11T18:31:00Z"/>
          <w:b/>
        </w:rPr>
      </w:pPr>
    </w:p>
    <w:p w14:paraId="54D79478" w14:textId="6F6C939A" w:rsidR="004D6C9D" w:rsidRDefault="004D6C9D" w:rsidP="00153680">
      <w:pPr>
        <w:pStyle w:val="NoSpacing"/>
        <w:rPr>
          <w:ins w:id="339" w:author="William Cioffi" w:date="2021-07-11T18:32:00Z"/>
          <w:b/>
        </w:rPr>
      </w:pPr>
      <w:ins w:id="340" w:author="William Cioffi" w:date="2021-07-11T18:31:00Z">
        <w:r>
          <w:rPr>
            <w:b/>
          </w:rPr>
          <w:t xml:space="preserve">SEA budget </w:t>
        </w:r>
      </w:ins>
      <w:commentRangeStart w:id="341"/>
      <w:ins w:id="342" w:author="William Cioffi" w:date="2021-07-11T18:32:00Z">
        <w:r>
          <w:rPr>
            <w:b/>
          </w:rPr>
          <w:t>information</w:t>
        </w:r>
      </w:ins>
      <w:commentRangeEnd w:id="341"/>
      <w:ins w:id="343" w:author="William Cioffi" w:date="2021-07-11T18:33:00Z">
        <w:r>
          <w:rPr>
            <w:rStyle w:val="CommentReference"/>
            <w:rFonts w:eastAsiaTheme="minorHAnsi" w:cs="Arial"/>
          </w:rPr>
          <w:commentReference w:id="341"/>
        </w:r>
      </w:ins>
      <w:ins w:id="344" w:author="William Cioffi" w:date="2021-07-11T18:31:00Z">
        <w:r>
          <w:rPr>
            <w:b/>
          </w:rPr>
          <w:t>:</w:t>
        </w:r>
      </w:ins>
    </w:p>
    <w:p w14:paraId="38D87F69" w14:textId="7AA453AF" w:rsidR="004D6C9D" w:rsidRDefault="004D6C9D" w:rsidP="00153680">
      <w:pPr>
        <w:pStyle w:val="NoSpacing"/>
        <w:rPr>
          <w:ins w:id="345" w:author="William Cioffi" w:date="2021-07-11T18:32:00Z"/>
          <w:b/>
        </w:rPr>
      </w:pPr>
    </w:p>
    <w:p w14:paraId="4D96A617" w14:textId="54B09C50" w:rsidR="004D6C9D" w:rsidRPr="004D6C9D" w:rsidRDefault="004D6C9D" w:rsidP="004D6C9D">
      <w:pPr>
        <w:pStyle w:val="NoSpacing"/>
        <w:rPr>
          <w:ins w:id="346" w:author="William Cioffi" w:date="2021-07-11T18:32:00Z"/>
          <w:bCs/>
        </w:rPr>
      </w:pPr>
      <w:proofErr w:type="spellStart"/>
      <w:ins w:id="347" w:author="William Cioffi" w:date="2021-07-11T18:32:00Z">
        <w:r w:rsidRPr="004D6C9D">
          <w:rPr>
            <w:bCs/>
          </w:rPr>
          <w:t>Southall</w:t>
        </w:r>
        <w:proofErr w:type="spellEnd"/>
        <w:r w:rsidRPr="004D6C9D">
          <w:rPr>
            <w:bCs/>
          </w:rPr>
          <w:t xml:space="preserve"> Environmental Associates (SEA), Incorporated is a small business that conducts basic</w:t>
        </w:r>
      </w:ins>
      <w:ins w:id="348" w:author="William Cioffi" w:date="2021-07-11T18:34:00Z">
        <w:r>
          <w:rPr>
            <w:bCs/>
          </w:rPr>
          <w:t xml:space="preserve"> </w:t>
        </w:r>
      </w:ins>
      <w:ins w:id="349" w:author="William Cioffi" w:date="2021-07-11T18:32:00Z">
        <w:r w:rsidRPr="004D6C9D">
          <w:rPr>
            <w:bCs/>
          </w:rPr>
          <w:t>and applied research. We have worked under both grants and contracts from many federal and</w:t>
        </w:r>
      </w:ins>
      <w:ins w:id="350" w:author="William Cioffi" w:date="2021-07-11T18:34:00Z">
        <w:r>
          <w:rPr>
            <w:bCs/>
          </w:rPr>
          <w:t xml:space="preserve"> </w:t>
        </w:r>
      </w:ins>
      <w:ins w:id="351" w:author="William Cioffi" w:date="2021-07-11T18:32:00Z">
        <w:r w:rsidRPr="004D6C9D">
          <w:rPr>
            <w:bCs/>
          </w:rPr>
          <w:t>state agencies in the 12 years of our existence, all proposed and conducted in accordance with all</w:t>
        </w:r>
      </w:ins>
      <w:ins w:id="352" w:author="William Cioffi" w:date="2021-07-11T18:34:00Z">
        <w:r>
          <w:rPr>
            <w:bCs/>
          </w:rPr>
          <w:t xml:space="preserve"> </w:t>
        </w:r>
      </w:ins>
      <w:ins w:id="353" w:author="William Cioffi" w:date="2021-07-11T18:32:00Z">
        <w:r w:rsidRPr="004D6C9D">
          <w:rPr>
            <w:bCs/>
          </w:rPr>
          <w:t>relevant CFR</w:t>
        </w:r>
      </w:ins>
      <w:ins w:id="354" w:author="William Cioffi" w:date="2021-07-11T18:34:00Z">
        <w:r>
          <w:rPr>
            <w:bCs/>
          </w:rPr>
          <w:t xml:space="preserve"> </w:t>
        </w:r>
      </w:ins>
      <w:ins w:id="355" w:author="William Cioffi" w:date="2021-07-11T18:32:00Z">
        <w:r w:rsidRPr="004D6C9D">
          <w:rPr>
            <w:bCs/>
          </w:rPr>
          <w:t>requirements. Our employees are biologists, acousticians, physiologists, and other</w:t>
        </w:r>
      </w:ins>
      <w:ins w:id="356" w:author="William Cioffi" w:date="2021-07-11T18:34:00Z">
        <w:r>
          <w:rPr>
            <w:bCs/>
          </w:rPr>
          <w:t xml:space="preserve"> </w:t>
        </w:r>
      </w:ins>
      <w:ins w:id="357" w:author="William Cioffi" w:date="2021-07-11T18:32:00Z">
        <w:r w:rsidRPr="004D6C9D">
          <w:rPr>
            <w:bCs/>
          </w:rPr>
          <w:t>research disciplines, all of whom are supported on research and consulting external funds.</w:t>
        </w:r>
      </w:ins>
    </w:p>
    <w:p w14:paraId="10A29D60" w14:textId="77777777" w:rsidR="004D6C9D" w:rsidRDefault="004D6C9D" w:rsidP="004D6C9D">
      <w:pPr>
        <w:pStyle w:val="NoSpacing"/>
        <w:rPr>
          <w:ins w:id="358" w:author="William Cioffi" w:date="2021-07-11T18:33:00Z"/>
          <w:bCs/>
        </w:rPr>
      </w:pPr>
    </w:p>
    <w:p w14:paraId="590BA468" w14:textId="4E95E3F8" w:rsidR="004D6C9D" w:rsidRDefault="004D6C9D" w:rsidP="004D6C9D">
      <w:pPr>
        <w:pStyle w:val="NoSpacing"/>
        <w:rPr>
          <w:ins w:id="359" w:author="William Cioffi" w:date="2021-07-11T18:33:00Z"/>
          <w:bCs/>
        </w:rPr>
      </w:pPr>
      <w:ins w:id="360" w:author="William Cioffi" w:date="2021-07-11T18:32:00Z">
        <w:r w:rsidRPr="004D6C9D">
          <w:rPr>
            <w:bCs/>
          </w:rPr>
          <w:t>For all federal awards, including this proposal, we follow a consistent and federally accepted</w:t>
        </w:r>
      </w:ins>
      <w:ins w:id="361" w:author="William Cioffi" w:date="2021-07-11T18:34:00Z">
        <w:r>
          <w:rPr>
            <w:bCs/>
          </w:rPr>
          <w:t xml:space="preserve"> </w:t>
        </w:r>
      </w:ins>
      <w:ins w:id="362" w:author="William Cioffi" w:date="2021-07-11T18:32:00Z">
        <w:r w:rsidRPr="004D6C9D">
          <w:rPr>
            <w:bCs/>
          </w:rPr>
          <w:t>procedure for determining billing rates. This has been successfully proposed, billed, and</w:t>
        </w:r>
      </w:ins>
      <w:ins w:id="363" w:author="William Cioffi" w:date="2021-07-11T18:34:00Z">
        <w:r>
          <w:rPr>
            <w:bCs/>
          </w:rPr>
          <w:t xml:space="preserve"> </w:t>
        </w:r>
      </w:ins>
      <w:ins w:id="364" w:author="William Cioffi" w:date="2021-07-11T18:32:00Z">
        <w:r w:rsidRPr="004D6C9D">
          <w:rPr>
            <w:bCs/>
          </w:rPr>
          <w:t>accepted by six different agencies, including our cognizant government agency (the Office of</w:t>
        </w:r>
      </w:ins>
      <w:ins w:id="365" w:author="William Cioffi" w:date="2021-07-11T18:34:00Z">
        <w:r>
          <w:rPr>
            <w:bCs/>
          </w:rPr>
          <w:t xml:space="preserve"> </w:t>
        </w:r>
      </w:ins>
      <w:ins w:id="366" w:author="William Cioffi" w:date="2021-07-11T18:32:00Z">
        <w:r w:rsidRPr="004D6C9D">
          <w:rPr>
            <w:bCs/>
          </w:rPr>
          <w:t>Naval Research (ONR)) with whom we currently have active grants utilizing this accepted</w:t>
        </w:r>
      </w:ins>
      <w:ins w:id="367" w:author="William Cioffi" w:date="2021-07-11T18:34:00Z">
        <w:r>
          <w:rPr>
            <w:bCs/>
          </w:rPr>
          <w:t xml:space="preserve"> </w:t>
        </w:r>
      </w:ins>
      <w:ins w:id="368" w:author="William Cioffi" w:date="2021-07-11T18:32:00Z">
        <w:r w:rsidRPr="004D6C9D">
          <w:rPr>
            <w:bCs/>
          </w:rPr>
          <w:t>procedure. We have developed this accepted procedure through review and feedback from the</w:t>
        </w:r>
      </w:ins>
      <w:ins w:id="369" w:author="William Cioffi" w:date="2021-07-11T18:34:00Z">
        <w:r>
          <w:rPr>
            <w:bCs/>
          </w:rPr>
          <w:t xml:space="preserve"> </w:t>
        </w:r>
      </w:ins>
      <w:ins w:id="370" w:author="William Cioffi" w:date="2021-07-11T18:32:00Z">
        <w:r w:rsidRPr="004D6C9D">
          <w:rPr>
            <w:bCs/>
          </w:rPr>
          <w:t>Defense Contract Audit Agency. Indirect costs are estimated based on actual audited costs from</w:t>
        </w:r>
      </w:ins>
      <w:ins w:id="371" w:author="William Cioffi" w:date="2021-07-11T18:34:00Z">
        <w:r>
          <w:rPr>
            <w:bCs/>
          </w:rPr>
          <w:t xml:space="preserve"> </w:t>
        </w:r>
      </w:ins>
      <w:ins w:id="372" w:author="William Cioffi" w:date="2021-07-11T18:32:00Z">
        <w:r w:rsidRPr="004D6C9D">
          <w:rPr>
            <w:bCs/>
          </w:rPr>
          <w:t>previous or existing federal awards averaged over a five-year period. We then apply actual costs</w:t>
        </w:r>
      </w:ins>
      <w:ins w:id="373" w:author="William Cioffi" w:date="2021-07-11T18:34:00Z">
        <w:r>
          <w:rPr>
            <w:bCs/>
          </w:rPr>
          <w:t xml:space="preserve"> </w:t>
        </w:r>
      </w:ins>
      <w:ins w:id="374" w:author="William Cioffi" w:date="2021-07-11T18:32:00Z">
        <w:r w:rsidRPr="004D6C9D">
          <w:rPr>
            <w:bCs/>
          </w:rPr>
          <w:t>during the period of performance to determine an actual-cost-based indirect rate structure and</w:t>
        </w:r>
      </w:ins>
      <w:ins w:id="375" w:author="William Cioffi" w:date="2021-07-11T18:34:00Z">
        <w:r>
          <w:rPr>
            <w:bCs/>
          </w:rPr>
          <w:t xml:space="preserve"> </w:t>
        </w:r>
      </w:ins>
      <w:ins w:id="376" w:author="William Cioffi" w:date="2021-07-11T18:32:00Z">
        <w:r w:rsidRPr="004D6C9D">
          <w:rPr>
            <w:bCs/>
          </w:rPr>
          <w:t>adjust relative to proposed indirect rates accordingly. Where cost-based indirect rates are lower</w:t>
        </w:r>
      </w:ins>
      <w:ins w:id="377" w:author="William Cioffi" w:date="2021-07-11T18:34:00Z">
        <w:r>
          <w:rPr>
            <w:bCs/>
          </w:rPr>
          <w:t xml:space="preserve"> </w:t>
        </w:r>
      </w:ins>
      <w:ins w:id="378" w:author="William Cioffi" w:date="2021-07-11T18:32:00Z">
        <w:r w:rsidRPr="004D6C9D">
          <w:rPr>
            <w:bCs/>
          </w:rPr>
          <w:t>than that proposed, the</w:t>
        </w:r>
      </w:ins>
      <w:ins w:id="379" w:author="William Cioffi" w:date="2021-07-11T18:34:00Z">
        <w:r>
          <w:rPr>
            <w:bCs/>
          </w:rPr>
          <w:t xml:space="preserve"> </w:t>
        </w:r>
      </w:ins>
      <w:ins w:id="380" w:author="William Cioffi" w:date="2021-07-11T18:32:00Z">
        <w:r w:rsidRPr="004D6C9D">
          <w:rPr>
            <w:bCs/>
          </w:rPr>
          <w:t>government is reimbursed. If cost-based rates exceed those proposed, no</w:t>
        </w:r>
      </w:ins>
      <w:ins w:id="381" w:author="William Cioffi" w:date="2021-07-11T18:34:00Z">
        <w:r>
          <w:rPr>
            <w:bCs/>
          </w:rPr>
          <w:t xml:space="preserve"> </w:t>
        </w:r>
      </w:ins>
      <w:ins w:id="382" w:author="William Cioffi" w:date="2021-07-11T18:32:00Z">
        <w:r w:rsidRPr="004D6C9D">
          <w:rPr>
            <w:bCs/>
          </w:rPr>
          <w:t>adjustment is made and there is no additional cost to the government.</w:t>
        </w:r>
      </w:ins>
    </w:p>
    <w:p w14:paraId="4A227882" w14:textId="77777777" w:rsidR="004D6C9D" w:rsidRPr="004D6C9D" w:rsidRDefault="004D6C9D" w:rsidP="004D6C9D">
      <w:pPr>
        <w:pStyle w:val="NoSpacing"/>
        <w:rPr>
          <w:ins w:id="383" w:author="William Cioffi" w:date="2021-07-11T18:32:00Z"/>
          <w:bCs/>
        </w:rPr>
      </w:pPr>
    </w:p>
    <w:p w14:paraId="62E0853C" w14:textId="65C48AFF" w:rsidR="004939D9" w:rsidRPr="004939D9" w:rsidRDefault="004D6C9D" w:rsidP="004939D9">
      <w:pPr>
        <w:pStyle w:val="NoSpacing"/>
        <w:rPr>
          <w:ins w:id="384" w:author="William Cioffi" w:date="2021-07-11T18:40:00Z"/>
          <w:bCs/>
        </w:rPr>
      </w:pPr>
      <w:ins w:id="385" w:author="William Cioffi" w:date="2021-07-11T18:32:00Z">
        <w:r w:rsidRPr="004D6C9D">
          <w:rPr>
            <w:bCs/>
          </w:rPr>
          <w:t>SEA will use an identical structure and amount from negotiated rates with many previous and</w:t>
        </w:r>
      </w:ins>
      <w:ins w:id="386" w:author="William Cioffi" w:date="2021-07-11T18:34:00Z">
        <w:r>
          <w:rPr>
            <w:bCs/>
          </w:rPr>
          <w:t xml:space="preserve"> </w:t>
        </w:r>
      </w:ins>
      <w:ins w:id="387" w:author="William Cioffi" w:date="2021-07-11T18:32:00Z">
        <w:r w:rsidRPr="004D6C9D">
          <w:rPr>
            <w:bCs/>
          </w:rPr>
          <w:t>current federal funders, including our cognizant government agency (ONR) with which this</w:t>
        </w:r>
      </w:ins>
      <w:ins w:id="388" w:author="William Cioffi" w:date="2021-07-11T18:35:00Z">
        <w:r>
          <w:rPr>
            <w:bCs/>
          </w:rPr>
          <w:t xml:space="preserve"> </w:t>
        </w:r>
      </w:ins>
      <w:ins w:id="389" w:author="William Cioffi" w:date="2021-07-11T18:32:00Z">
        <w:r w:rsidRPr="004D6C9D">
          <w:rPr>
            <w:bCs/>
          </w:rPr>
          <w:t>current approach is applied. Our cost-based indirect rates included in this proposal are identical</w:t>
        </w:r>
      </w:ins>
      <w:ins w:id="390" w:author="William Cioffi" w:date="2021-07-11T18:35:00Z">
        <w:r>
          <w:rPr>
            <w:bCs/>
          </w:rPr>
          <w:t xml:space="preserve"> </w:t>
        </w:r>
      </w:ins>
      <w:ins w:id="391" w:author="William Cioffi" w:date="2021-07-11T18:32:00Z">
        <w:r w:rsidRPr="004D6C9D">
          <w:rPr>
            <w:bCs/>
          </w:rPr>
          <w:t>to those used in multiple currently funded projects, including three current grants from ONR.</w:t>
        </w:r>
      </w:ins>
      <w:ins w:id="392" w:author="William Cioffi" w:date="2021-07-11T18:35:00Z">
        <w:r>
          <w:rPr>
            <w:bCs/>
          </w:rPr>
          <w:t xml:space="preserve"> </w:t>
        </w:r>
      </w:ins>
      <w:ins w:id="393" w:author="William Cioffi" w:date="2021-07-11T18:32:00Z">
        <w:r w:rsidRPr="004D6C9D">
          <w:rPr>
            <w:bCs/>
          </w:rPr>
          <w:t>Fringe rates are calculated at a rate of 38.25% and indirect (overhead) costs are calculated at a</w:t>
        </w:r>
      </w:ins>
      <w:ins w:id="394" w:author="William Cioffi" w:date="2021-07-11T18:35:00Z">
        <w:r>
          <w:rPr>
            <w:bCs/>
          </w:rPr>
          <w:t xml:space="preserve"> </w:t>
        </w:r>
      </w:ins>
      <w:ins w:id="395" w:author="William Cioffi" w:date="2021-07-11T18:32:00Z">
        <w:r w:rsidRPr="004D6C9D">
          <w:rPr>
            <w:bCs/>
          </w:rPr>
          <w:t>rate of 46.5%.</w:t>
        </w:r>
      </w:ins>
      <w:ins w:id="396" w:author="William Cioffi" w:date="2021-07-11T18:33:00Z">
        <w:r>
          <w:rPr>
            <w:bCs/>
          </w:rPr>
          <w:t xml:space="preserve"> </w:t>
        </w:r>
      </w:ins>
      <w:ins w:id="397" w:author="William Cioffi" w:date="2021-07-11T18:40:00Z">
        <w:r w:rsidR="004939D9" w:rsidRPr="004939D9">
          <w:rPr>
            <w:bCs/>
          </w:rPr>
          <w:t>An overall total budget of $</w:t>
        </w:r>
      </w:ins>
      <w:ins w:id="398" w:author="William Cioffi" w:date="2021-07-11T19:56:00Z">
        <w:r w:rsidR="00F50D77">
          <w:rPr>
            <w:bCs/>
          </w:rPr>
          <w:t>21,208</w:t>
        </w:r>
      </w:ins>
      <w:ins w:id="399" w:author="William Cioffi" w:date="2021-07-11T18:40:00Z">
        <w:r w:rsidR="004939D9" w:rsidRPr="004939D9">
          <w:rPr>
            <w:bCs/>
          </w:rPr>
          <w:t xml:space="preserve"> is proposed, which includes </w:t>
        </w:r>
      </w:ins>
      <w:ins w:id="400" w:author="William Cioffi" w:date="2021-07-11T19:56:00Z">
        <w:r w:rsidR="00D51A0A">
          <w:rPr>
            <w:bCs/>
          </w:rPr>
          <w:t>one</w:t>
        </w:r>
      </w:ins>
      <w:ins w:id="401" w:author="William Cioffi" w:date="2021-07-11T18:40:00Z">
        <w:r w:rsidR="004939D9" w:rsidRPr="004939D9">
          <w:rPr>
            <w:bCs/>
          </w:rPr>
          <w:t xml:space="preserve"> (</w:t>
        </w:r>
      </w:ins>
      <w:ins w:id="402" w:author="William Cioffi" w:date="2021-07-11T19:56:00Z">
        <w:r w:rsidR="00D51A0A">
          <w:rPr>
            <w:bCs/>
          </w:rPr>
          <w:t>1</w:t>
        </w:r>
      </w:ins>
      <w:ins w:id="403" w:author="William Cioffi" w:date="2021-07-11T18:40:00Z">
        <w:r w:rsidR="004939D9" w:rsidRPr="004939D9">
          <w:rPr>
            <w:bCs/>
          </w:rPr>
          <w:t>) fully</w:t>
        </w:r>
        <w:r w:rsidR="004939D9">
          <w:rPr>
            <w:bCs/>
          </w:rPr>
          <w:t xml:space="preserve"> </w:t>
        </w:r>
        <w:r w:rsidR="004939D9" w:rsidRPr="004939D9">
          <w:rPr>
            <w:bCs/>
          </w:rPr>
          <w:t>burdened month of Dr. Cioffi’s time in each of FY22 and FY23 ($</w:t>
        </w:r>
      </w:ins>
      <w:ins w:id="404" w:author="William Cioffi" w:date="2021-07-11T19:56:00Z">
        <w:r w:rsidR="00896DCE">
          <w:t>10,525</w:t>
        </w:r>
      </w:ins>
      <w:ins w:id="405" w:author="William Cioffi" w:date="2021-07-11T18:40:00Z">
        <w:r w:rsidR="004939D9" w:rsidRPr="004939D9">
          <w:rPr>
            <w:bCs/>
          </w:rPr>
          <w:t xml:space="preserve"> and $</w:t>
        </w:r>
      </w:ins>
      <w:ins w:id="406" w:author="William Cioffi" w:date="2021-07-11T19:56:00Z">
        <w:r w:rsidR="00896DCE">
          <w:t>10,683</w:t>
        </w:r>
      </w:ins>
    </w:p>
    <w:p w14:paraId="295C8951" w14:textId="4F414E77" w:rsidR="004D6C9D" w:rsidRDefault="004939D9" w:rsidP="004939D9">
      <w:pPr>
        <w:pStyle w:val="NoSpacing"/>
        <w:rPr>
          <w:ins w:id="407" w:author="William Cioffi" w:date="2021-07-11T18:40:00Z"/>
          <w:bCs/>
        </w:rPr>
      </w:pPr>
      <w:ins w:id="408" w:author="William Cioffi" w:date="2021-07-11T18:40:00Z">
        <w:r w:rsidRPr="004939D9">
          <w:rPr>
            <w:bCs/>
          </w:rPr>
          <w:t>Respectively).</w:t>
        </w:r>
      </w:ins>
    </w:p>
    <w:p w14:paraId="4A97E207" w14:textId="77777777" w:rsidR="004939D9" w:rsidRDefault="004939D9" w:rsidP="004939D9">
      <w:pPr>
        <w:pStyle w:val="NoSpacing"/>
        <w:rPr>
          <w:ins w:id="409" w:author="William Cioffi" w:date="2021-07-11T18:35:00Z"/>
          <w:bCs/>
        </w:rPr>
      </w:pPr>
    </w:p>
    <w:p w14:paraId="2C6BEFB2" w14:textId="22257C3E" w:rsidR="004D6C9D" w:rsidRDefault="004D6C9D" w:rsidP="004D6C9D">
      <w:pPr>
        <w:pStyle w:val="NoSpacing"/>
        <w:rPr>
          <w:ins w:id="410" w:author="William Cioffi" w:date="2021-07-11T18:35:00Z"/>
          <w:b/>
        </w:rPr>
      </w:pPr>
      <w:ins w:id="411" w:author="William Cioffi" w:date="2021-07-11T18:35:00Z">
        <w:r>
          <w:rPr>
            <w:b/>
          </w:rPr>
          <w:t>SEA Budget justification:</w:t>
        </w:r>
      </w:ins>
    </w:p>
    <w:p w14:paraId="131C21D4" w14:textId="0A85C9BE" w:rsidR="004D6C9D" w:rsidRPr="004D6C9D" w:rsidRDefault="004D6C9D" w:rsidP="004D6C9D">
      <w:pPr>
        <w:pStyle w:val="NoSpacing"/>
        <w:rPr>
          <w:ins w:id="412" w:author="William Cioffi" w:date="2021-07-11T18:31:00Z"/>
          <w:bCs/>
          <w:rPrChange w:id="413" w:author="William Cioffi" w:date="2021-07-11T18:35:00Z">
            <w:rPr>
              <w:ins w:id="414" w:author="William Cioffi" w:date="2021-07-11T18:31:00Z"/>
              <w:b/>
            </w:rPr>
          </w:rPrChange>
        </w:rPr>
      </w:pPr>
      <w:ins w:id="415" w:author="William Cioffi" w:date="2021-07-11T18:35:00Z">
        <w:r>
          <w:rPr>
            <w:bCs/>
          </w:rPr>
          <w:t>Senior Scientist III (post-doc) (</w:t>
        </w:r>
      </w:ins>
      <w:ins w:id="416" w:author="William Cioffi" w:date="2021-07-11T19:56:00Z">
        <w:r w:rsidR="00D51A0A">
          <w:rPr>
            <w:bCs/>
          </w:rPr>
          <w:t>1</w:t>
        </w:r>
      </w:ins>
      <w:ins w:id="417" w:author="William Cioffi" w:date="2021-07-11T18:35:00Z">
        <w:r>
          <w:rPr>
            <w:bCs/>
          </w:rPr>
          <w:t xml:space="preserve"> mos.</w:t>
        </w:r>
      </w:ins>
      <w:ins w:id="418" w:author="William Cioffi" w:date="2021-07-11T19:35:00Z">
        <w:r w:rsidR="00A551B4">
          <w:rPr>
            <w:bCs/>
          </w:rPr>
          <w:t xml:space="preserve"> each</w:t>
        </w:r>
      </w:ins>
      <w:ins w:id="419" w:author="William Cioffi" w:date="2021-07-11T18:35:00Z">
        <w:r>
          <w:rPr>
            <w:bCs/>
          </w:rPr>
          <w:t xml:space="preserve"> </w:t>
        </w:r>
      </w:ins>
      <w:ins w:id="420" w:author="William Cioffi" w:date="2021-07-11T19:35:00Z">
        <w:r w:rsidR="00A551B4">
          <w:rPr>
            <w:bCs/>
          </w:rPr>
          <w:t>i</w:t>
        </w:r>
      </w:ins>
      <w:ins w:id="421" w:author="William Cioffi" w:date="2021-07-11T18:35:00Z">
        <w:r>
          <w:rPr>
            <w:bCs/>
          </w:rPr>
          <w:t>n FY22</w:t>
        </w:r>
      </w:ins>
      <w:ins w:id="422" w:author="William Cioffi" w:date="2021-07-11T19:35:00Z">
        <w:r w:rsidR="00A551B4">
          <w:rPr>
            <w:bCs/>
          </w:rPr>
          <w:t xml:space="preserve"> and FY23</w:t>
        </w:r>
      </w:ins>
      <w:ins w:id="423" w:author="William Cioffi" w:date="2021-07-11T18:35:00Z">
        <w:r>
          <w:rPr>
            <w:bCs/>
          </w:rPr>
          <w:t xml:space="preserve">). Dr. William Cioffi will </w:t>
        </w:r>
      </w:ins>
      <w:ins w:id="424" w:author="William Cioffi" w:date="2021-07-11T19:33:00Z">
        <w:r w:rsidR="00F84D11">
          <w:rPr>
            <w:bCs/>
          </w:rPr>
          <w:t xml:space="preserve">lead the molecular lab work including </w:t>
        </w:r>
      </w:ins>
      <w:ins w:id="425" w:author="William Cioffi" w:date="2021-07-11T18:35:00Z">
        <w:r>
          <w:rPr>
            <w:bCs/>
          </w:rPr>
          <w:t>coordinat</w:t>
        </w:r>
      </w:ins>
      <w:ins w:id="426" w:author="William Cioffi" w:date="2021-07-11T19:41:00Z">
        <w:r w:rsidR="005D5FE1">
          <w:rPr>
            <w:bCs/>
          </w:rPr>
          <w:t>ing</w:t>
        </w:r>
      </w:ins>
      <w:ins w:id="427" w:author="William Cioffi" w:date="2021-07-11T18:35:00Z">
        <w:r>
          <w:rPr>
            <w:bCs/>
          </w:rPr>
          <w:t xml:space="preserve"> the effort </w:t>
        </w:r>
      </w:ins>
      <w:ins w:id="428" w:author="William Cioffi" w:date="2021-07-11T18:37:00Z">
        <w:r w:rsidR="004939D9">
          <w:rPr>
            <w:bCs/>
          </w:rPr>
          <w:t>to generate a pilot whale specific epigenetic aging tool</w:t>
        </w:r>
      </w:ins>
      <w:ins w:id="429" w:author="William Cioffi" w:date="2021-07-11T19:41:00Z">
        <w:r w:rsidR="005D5FE1">
          <w:rPr>
            <w:bCs/>
          </w:rPr>
          <w:t xml:space="preserve">, determining sex from </w:t>
        </w:r>
        <w:proofErr w:type="gramStart"/>
        <w:r w:rsidR="005D5FE1">
          <w:rPr>
            <w:bCs/>
          </w:rPr>
          <w:t>biopsies</w:t>
        </w:r>
        <w:proofErr w:type="gramEnd"/>
        <w:r w:rsidR="005D5FE1">
          <w:rPr>
            <w:bCs/>
          </w:rPr>
          <w:t xml:space="preserve"> and establishing pregnancy from progesterone in blubber</w:t>
        </w:r>
      </w:ins>
      <w:ins w:id="430" w:author="William Cioffi" w:date="2021-07-11T18:37:00Z">
        <w:r w:rsidR="004939D9">
          <w:rPr>
            <w:bCs/>
          </w:rPr>
          <w:t>.</w:t>
        </w:r>
      </w:ins>
      <w:ins w:id="431" w:author="William Cioffi" w:date="2021-07-11T18:38:00Z">
        <w:r w:rsidR="004939D9">
          <w:rPr>
            <w:bCs/>
          </w:rPr>
          <w:t xml:space="preserve"> He will lead the procurement of loans for tissue sample</w:t>
        </w:r>
      </w:ins>
      <w:ins w:id="432" w:author="William Cioffi" w:date="2021-07-11T18:39:00Z">
        <w:r w:rsidR="004939D9">
          <w:rPr>
            <w:bCs/>
          </w:rPr>
          <w:t xml:space="preserve">s, conduct the lab work and </w:t>
        </w:r>
      </w:ins>
      <w:ins w:id="433" w:author="William Cioffi" w:date="2021-07-11T19:34:00Z">
        <w:r w:rsidR="00F04C5D">
          <w:rPr>
            <w:bCs/>
          </w:rPr>
          <w:t>lead</w:t>
        </w:r>
      </w:ins>
      <w:ins w:id="434" w:author="William Cioffi" w:date="2021-07-11T18:39:00Z">
        <w:r w:rsidR="004939D9">
          <w:rPr>
            <w:bCs/>
          </w:rPr>
          <w:t xml:space="preserve"> the statistical analys</w:t>
        </w:r>
      </w:ins>
      <w:ins w:id="435" w:author="William Cioffi" w:date="2021-07-11T19:33:00Z">
        <w:r w:rsidR="00F84D11">
          <w:rPr>
            <w:bCs/>
          </w:rPr>
          <w:t>e</w:t>
        </w:r>
      </w:ins>
      <w:ins w:id="436" w:author="William Cioffi" w:date="2021-07-11T18:39:00Z">
        <w:r w:rsidR="004939D9">
          <w:rPr>
            <w:bCs/>
          </w:rPr>
          <w:t>s.</w:t>
        </w:r>
      </w:ins>
      <w:ins w:id="437" w:author="William Cioffi" w:date="2021-07-11T18:42:00Z">
        <w:r w:rsidR="005D2EFF">
          <w:rPr>
            <w:bCs/>
          </w:rPr>
          <w:t xml:space="preserve"> He will also participate in field </w:t>
        </w:r>
      </w:ins>
      <w:ins w:id="438" w:author="William Cioffi" w:date="2021-07-11T19:33:00Z">
        <w:r w:rsidR="00F84D11">
          <w:rPr>
            <w:bCs/>
          </w:rPr>
          <w:t>work</w:t>
        </w:r>
      </w:ins>
      <w:ins w:id="439" w:author="William Cioffi" w:date="2021-07-11T19:41:00Z">
        <w:r w:rsidR="00111E33">
          <w:rPr>
            <w:bCs/>
          </w:rPr>
          <w:t>.</w:t>
        </w:r>
      </w:ins>
    </w:p>
    <w:p w14:paraId="36374A49" w14:textId="7ABBB787" w:rsidR="004D6C9D" w:rsidRDefault="004D6C9D" w:rsidP="00153680">
      <w:pPr>
        <w:pStyle w:val="NoSpacing"/>
        <w:rPr>
          <w:ins w:id="440" w:author="William Cioffi" w:date="2021-07-11T18:31:00Z"/>
          <w:b/>
        </w:rPr>
      </w:pPr>
    </w:p>
    <w:p w14:paraId="0E7CA53D" w14:textId="0B611982" w:rsidR="004D6C9D" w:rsidRDefault="004D6C9D" w:rsidP="00153680">
      <w:pPr>
        <w:pStyle w:val="NoSpacing"/>
        <w:rPr>
          <w:ins w:id="441" w:author="William Cioffi" w:date="2021-07-11T18:31:00Z"/>
          <w:b/>
        </w:rPr>
      </w:pPr>
      <w:ins w:id="442" w:author="William Cioffi" w:date="2021-07-11T18:31:00Z">
        <w:r>
          <w:rPr>
            <w:b/>
          </w:rPr>
          <w:t>Hubbs</w:t>
        </w:r>
        <w:commentRangeStart w:id="443"/>
        <w:r>
          <w:rPr>
            <w:b/>
          </w:rPr>
          <w:t>:</w:t>
        </w:r>
        <w:commentRangeEnd w:id="443"/>
        <w:r>
          <w:rPr>
            <w:rStyle w:val="CommentReference"/>
            <w:rFonts w:eastAsiaTheme="minorHAnsi" w:cs="Arial"/>
          </w:rPr>
          <w:commentReference w:id="443"/>
        </w:r>
      </w:ins>
    </w:p>
    <w:p w14:paraId="2CB4CD19" w14:textId="69EC0566" w:rsidR="004D6C9D" w:rsidRDefault="004D6C9D" w:rsidP="00153680">
      <w:pPr>
        <w:pStyle w:val="NoSpacing"/>
        <w:rPr>
          <w:ins w:id="444" w:author="William Cioffi" w:date="2021-07-11T18:31:00Z"/>
          <w:b/>
        </w:rPr>
      </w:pPr>
    </w:p>
    <w:p w14:paraId="1E980727" w14:textId="77777777" w:rsidR="004D6C9D" w:rsidRDefault="004D6C9D" w:rsidP="00153680">
      <w:pPr>
        <w:pStyle w:val="NoSpacing"/>
        <w:rPr>
          <w:ins w:id="445" w:author="William Cioffi" w:date="2021-07-11T18:31:00Z"/>
          <w:b/>
        </w:rPr>
      </w:pPr>
    </w:p>
    <w:p w14:paraId="6710DD34" w14:textId="77777777" w:rsidR="004D6C9D" w:rsidRDefault="004D6C9D" w:rsidP="00153680">
      <w:pPr>
        <w:pStyle w:val="NoSpacing"/>
        <w:rPr>
          <w:ins w:id="446" w:author="William Cioffi" w:date="2021-07-11T18:25:00Z"/>
          <w:b/>
        </w:rPr>
      </w:pPr>
    </w:p>
    <w:p w14:paraId="307CD22E" w14:textId="2DB62695" w:rsidR="004D6C9D" w:rsidRDefault="004D6C9D" w:rsidP="00153680">
      <w:pPr>
        <w:pStyle w:val="NoSpacing"/>
        <w:rPr>
          <w:ins w:id="447" w:author="William Cioffi" w:date="2021-07-11T18:31:00Z"/>
          <w:b/>
        </w:rPr>
      </w:pPr>
      <w:ins w:id="448" w:author="William Cioffi" w:date="2021-07-11T18:31:00Z">
        <w:r>
          <w:rPr>
            <w:b/>
          </w:rPr>
          <w:t>Total Project Cost: $XX</w:t>
        </w:r>
      </w:ins>
    </w:p>
    <w:p w14:paraId="5DEA0A4E" w14:textId="77777777" w:rsidR="004D6C9D" w:rsidRDefault="004D6C9D" w:rsidP="00153680">
      <w:pPr>
        <w:pStyle w:val="NoSpacing"/>
        <w:rPr>
          <w:ins w:id="449" w:author="William Cioffi" w:date="2021-07-11T18:25:00Z"/>
          <w:b/>
        </w:rPr>
      </w:pPr>
    </w:p>
    <w:p w14:paraId="17CF750B" w14:textId="6D6E032D" w:rsidR="00401FBE" w:rsidRDefault="00401FBE" w:rsidP="00153680">
      <w:pPr>
        <w:pStyle w:val="NoSpacing"/>
      </w:pPr>
      <w:r w:rsidRPr="00CE29AE">
        <w:rPr>
          <w:b/>
        </w:rPr>
        <w:t xml:space="preserve">Is this project a change in research direction? </w:t>
      </w:r>
      <w:r w:rsidRPr="00CE29AE">
        <w:t>No. This is a collaborative effort that builds on prior collaborations among the investigators</w:t>
      </w:r>
      <w:r w:rsidR="00466731">
        <w:t xml:space="preserve"> with experience in behavioral response studies, </w:t>
      </w:r>
      <w:r w:rsidR="00153680">
        <w:t xml:space="preserve">drone imagery, PCoD Modelling </w:t>
      </w:r>
      <w:r w:rsidR="00466731">
        <w:t>and effects</w:t>
      </w:r>
      <w:r w:rsidR="005E272B">
        <w:t xml:space="preserve"> of stressors</w:t>
      </w:r>
      <w:r w:rsidR="008122B4">
        <w:t>.</w:t>
      </w:r>
    </w:p>
    <w:p w14:paraId="24A91BE3" w14:textId="77777777" w:rsidR="005C249C" w:rsidRPr="00CE29AE" w:rsidRDefault="005C249C" w:rsidP="0043354A">
      <w:pPr>
        <w:contextualSpacing/>
        <w:outlineLvl w:val="0"/>
      </w:pPr>
    </w:p>
    <w:p w14:paraId="2D34AF27" w14:textId="1DE25031" w:rsidR="00737600" w:rsidRDefault="00401FBE" w:rsidP="0043354A">
      <w:pPr>
        <w:contextualSpacing/>
      </w:pPr>
      <w:r w:rsidRPr="00CE29AE">
        <w:rPr>
          <w:b/>
        </w:rPr>
        <w:t xml:space="preserve">Scientific significance: </w:t>
      </w:r>
      <w:r w:rsidRPr="00CE29AE">
        <w:t>This proposa</w:t>
      </w:r>
      <w:r w:rsidR="00BE6DED">
        <w:t>l represents a major advance</w:t>
      </w:r>
      <w:r w:rsidRPr="00CE29AE">
        <w:t xml:space="preserve"> in understanding the </w:t>
      </w:r>
      <w:r w:rsidR="00737600">
        <w:t>baseline demographics of a short-finned pilot whale population that has been exposed to anthropogenic noise effects. The work provides a comprehensive approach to gather data to underpin a modelling approach that has so far been a challenge due to data gaps. This work will use custom equipment to identify ways to collect data on demographics for cetacean populations that are far ranging and occur in large offshore aggregations.</w:t>
      </w:r>
    </w:p>
    <w:p w14:paraId="069F9C73" w14:textId="3A7BB175" w:rsidR="005C249C" w:rsidRDefault="005C249C" w:rsidP="0043354A">
      <w:pPr>
        <w:adjustRightInd w:val="0"/>
        <w:contextualSpacing/>
        <w:rPr>
          <w:b/>
        </w:rPr>
      </w:pPr>
    </w:p>
    <w:p w14:paraId="7E8D45BA" w14:textId="34629B3B" w:rsidR="000F4651" w:rsidRDefault="00401FBE" w:rsidP="00737600">
      <w:pPr>
        <w:contextualSpacing/>
      </w:pPr>
      <w:r w:rsidRPr="00CE29AE">
        <w:rPr>
          <w:b/>
        </w:rPr>
        <w:t xml:space="preserve">Naval significance: </w:t>
      </w:r>
      <w:r w:rsidRPr="00CE29AE">
        <w:t xml:space="preserve">This research will </w:t>
      </w:r>
      <w:r w:rsidR="000F4651">
        <w:t xml:space="preserve">provide the first set of comprehensive demographic and body condition data for a </w:t>
      </w:r>
      <w:proofErr w:type="gramStart"/>
      <w:r w:rsidR="000F4651">
        <w:t>short finned</w:t>
      </w:r>
      <w:proofErr w:type="gramEnd"/>
      <w:r w:rsidR="000F4651">
        <w:t xml:space="preserve"> pilot whale population of Navy interest. This population off Cape Hatteras has already been the subject of Navy funded </w:t>
      </w:r>
      <w:r w:rsidR="00EB3A74">
        <w:t>Behavioral</w:t>
      </w:r>
      <w:r w:rsidR="000F4651">
        <w:t xml:space="preserve"> Response and tagging studies. </w:t>
      </w:r>
      <w:r w:rsidR="004B6B57">
        <w:t xml:space="preserve">In </w:t>
      </w:r>
      <w:r w:rsidR="004B6B57" w:rsidRPr="00737600">
        <w:rPr>
          <w:b/>
          <w:u w:val="single"/>
        </w:rPr>
        <w:t>the near term</w:t>
      </w:r>
      <w:r w:rsidR="004B6B57">
        <w:t xml:space="preserve">, our work will fill an important gap in our knowledge of </w:t>
      </w:r>
      <w:r w:rsidR="000F4651">
        <w:t xml:space="preserve">seasonal age structure, sex composition, pregnancy status and body </w:t>
      </w:r>
      <w:r w:rsidR="000F4651">
        <w:lastRenderedPageBreak/>
        <w:t xml:space="preserve">condition for this population. This is of direct relevance for computing PCoD models for this population, </w:t>
      </w:r>
      <w:r w:rsidR="00DA7016">
        <w:t>with de</w:t>
      </w:r>
      <w:r w:rsidR="00737600">
        <w:t>m</w:t>
      </w:r>
      <w:r w:rsidR="00DA7016">
        <w:t>ograp</w:t>
      </w:r>
      <w:r w:rsidR="00737600">
        <w:t xml:space="preserve">hic information </w:t>
      </w:r>
      <w:r w:rsidR="000F4651">
        <w:t>representing the first branch in the decision tree to guide PCoD assessment as outlined in Figure 3 of Pirotta et al</w:t>
      </w:r>
      <w:r w:rsidR="001A2058">
        <w:t>.,</w:t>
      </w:r>
      <w:r w:rsidR="000F4651">
        <w:t xml:space="preserve"> (2018)</w:t>
      </w:r>
      <w:r w:rsidR="00737600">
        <w:t xml:space="preserve">. Our </w:t>
      </w:r>
      <w:r w:rsidR="00737600" w:rsidRPr="00FA07B7">
        <w:rPr>
          <w:b/>
          <w:u w:val="single"/>
        </w:rPr>
        <w:t>long-term goal</w:t>
      </w:r>
      <w:r w:rsidR="00737600">
        <w:t xml:space="preserve"> is to provide baseline variation and seasonal change to help monitor this population and address the non-lethal effects and population-level consequences for anthropogenic noise disturbance.</w:t>
      </w:r>
    </w:p>
    <w:p w14:paraId="6F2922A3" w14:textId="4F1AC105" w:rsidR="008122B4" w:rsidRDefault="008122B4" w:rsidP="0043354A">
      <w:pPr>
        <w:contextualSpacing/>
        <w:rPr>
          <w:b/>
        </w:rPr>
      </w:pPr>
    </w:p>
    <w:p w14:paraId="33B36183" w14:textId="2126F01F" w:rsidR="00401FBE" w:rsidRPr="00ED54B4" w:rsidRDefault="00401FBE" w:rsidP="0043354A">
      <w:pPr>
        <w:contextualSpacing/>
      </w:pPr>
      <w:r w:rsidRPr="00CE29AE">
        <w:rPr>
          <w:b/>
        </w:rPr>
        <w:t>Navy requirement addressed:</w:t>
      </w:r>
      <w:r w:rsidRPr="00CE29AE">
        <w:t xml:space="preserve"> </w:t>
      </w:r>
      <w:r w:rsidR="0096043E">
        <w:t xml:space="preserve">This project directly addresses the Research Concentration Area: </w:t>
      </w:r>
      <w:r w:rsidR="0096043E" w:rsidRPr="00537729">
        <w:rPr>
          <w:i/>
          <w:iCs/>
        </w:rPr>
        <w:t>Effects of Sound on Marine Life</w:t>
      </w:r>
      <w:r w:rsidR="0096043E">
        <w:t>. Within this area we address</w:t>
      </w:r>
      <w:r w:rsidR="000F4651">
        <w:t xml:space="preserve"> the Population C</w:t>
      </w:r>
      <w:r w:rsidR="00607C45">
        <w:t xml:space="preserve">onsequences of Acoustic Disturbance by providing </w:t>
      </w:r>
      <w:r w:rsidR="000F4651">
        <w:t>baseline demographic data to help parameterize the link functions between demographic information and vital rates for short-finned pilot whales. We will also leverage the large tag and behavioral response datasets for this population to help with understanding the population level effects of exposure to sound for this population.</w:t>
      </w:r>
    </w:p>
    <w:p w14:paraId="537523B7" w14:textId="77777777" w:rsidR="005C249C" w:rsidRDefault="005C249C" w:rsidP="0043354A">
      <w:pPr>
        <w:contextualSpacing/>
        <w:rPr>
          <w:b/>
          <w:bCs/>
        </w:rPr>
      </w:pPr>
    </w:p>
    <w:p w14:paraId="50CFF8D5" w14:textId="77777777" w:rsidR="005E272B" w:rsidRDefault="005E272B" w:rsidP="0043354A">
      <w:pPr>
        <w:contextualSpacing/>
        <w:rPr>
          <w:b/>
          <w:bCs/>
        </w:rPr>
      </w:pPr>
    </w:p>
    <w:p w14:paraId="03B0B702" w14:textId="6087B24C" w:rsidR="007B4948" w:rsidRDefault="007B4948" w:rsidP="0043354A">
      <w:pPr>
        <w:contextualSpacing/>
      </w:pPr>
      <w:r w:rsidRPr="007B4948">
        <w:rPr>
          <w:b/>
          <w:bCs/>
        </w:rPr>
        <w:t>References</w:t>
      </w:r>
      <w:r>
        <w:t>:</w:t>
      </w:r>
    </w:p>
    <w:p w14:paraId="0CE36576" w14:textId="4F29AE82" w:rsidR="002F3733" w:rsidRDefault="002F3733" w:rsidP="00FA07B7">
      <w:pPr>
        <w:rPr>
          <w:ins w:id="450" w:author="William Cioffi" w:date="2021-07-11T19:28:00Z"/>
          <w:rFonts w:eastAsiaTheme="minorHAnsi"/>
          <w:szCs w:val="22"/>
        </w:rPr>
      </w:pPr>
    </w:p>
    <w:p w14:paraId="0D188706" w14:textId="5EE5008D" w:rsidR="00112164" w:rsidRPr="00112164" w:rsidRDefault="00112164" w:rsidP="00FA07B7">
      <w:pPr>
        <w:rPr>
          <w:ins w:id="451" w:author="William Cioffi" w:date="2021-07-11T19:28:00Z"/>
          <w:rFonts w:eastAsiaTheme="minorHAnsi"/>
          <w:szCs w:val="22"/>
        </w:rPr>
      </w:pPr>
      <w:ins w:id="452" w:author="William Cioffi" w:date="2021-07-11T19:28:00Z">
        <w:r>
          <w:rPr>
            <w:rFonts w:eastAsiaTheme="minorHAnsi"/>
            <w:szCs w:val="22"/>
          </w:rPr>
          <w:t xml:space="preserve">Beal, A.P., </w:t>
        </w:r>
        <w:proofErr w:type="spellStart"/>
        <w:r>
          <w:rPr>
            <w:rFonts w:eastAsiaTheme="minorHAnsi"/>
            <w:szCs w:val="22"/>
          </w:rPr>
          <w:t>Kiszka</w:t>
        </w:r>
        <w:proofErr w:type="spellEnd"/>
        <w:r>
          <w:rPr>
            <w:rFonts w:eastAsiaTheme="minorHAnsi"/>
            <w:szCs w:val="22"/>
          </w:rPr>
          <w:t xml:space="preserve"> J.</w:t>
        </w:r>
      </w:ins>
      <w:ins w:id="453" w:author="William Cioffi" w:date="2021-07-11T19:29:00Z">
        <w:r>
          <w:rPr>
            <w:rFonts w:eastAsiaTheme="minorHAnsi"/>
            <w:szCs w:val="22"/>
          </w:rPr>
          <w:t xml:space="preserve">J., Wells, R.S., </w:t>
        </w:r>
        <w:proofErr w:type="spellStart"/>
        <w:r>
          <w:rPr>
            <w:rFonts w:eastAsiaTheme="minorHAnsi"/>
            <w:szCs w:val="22"/>
          </w:rPr>
          <w:t>Eirin</w:t>
        </w:r>
        <w:proofErr w:type="spellEnd"/>
        <w:r>
          <w:rPr>
            <w:rFonts w:eastAsiaTheme="minorHAnsi"/>
            <w:szCs w:val="22"/>
          </w:rPr>
          <w:t xml:space="preserve">-Lopez, J.M. (2019). </w:t>
        </w:r>
        <w:r w:rsidRPr="00112164">
          <w:rPr>
            <w:rFonts w:eastAsiaTheme="minorHAnsi"/>
            <w:szCs w:val="22"/>
          </w:rPr>
          <w:t>The Bottlenose Dolphin Epigenetic Aging Tool (BEAT): A Molecular Age Estimation Tool for Small Cetaceans</w:t>
        </w:r>
        <w:r>
          <w:rPr>
            <w:rFonts w:eastAsiaTheme="minorHAnsi"/>
            <w:szCs w:val="22"/>
          </w:rPr>
          <w:t xml:space="preserve">. </w:t>
        </w:r>
        <w:r>
          <w:rPr>
            <w:rFonts w:eastAsiaTheme="minorHAnsi"/>
            <w:i/>
            <w:iCs/>
            <w:szCs w:val="22"/>
          </w:rPr>
          <w:t>Frontiers in Marine Science</w:t>
        </w:r>
        <w:r w:rsidRPr="00597181">
          <w:rPr>
            <w:rFonts w:eastAsiaTheme="minorHAnsi"/>
            <w:szCs w:val="22"/>
            <w:rPrChange w:id="454" w:author="William Cioffi" w:date="2021-07-11T19:30:00Z">
              <w:rPr>
                <w:rFonts w:eastAsiaTheme="minorHAnsi"/>
                <w:i/>
                <w:iCs/>
                <w:szCs w:val="22"/>
              </w:rPr>
            </w:rPrChange>
          </w:rPr>
          <w:t>,</w:t>
        </w:r>
        <w:r>
          <w:rPr>
            <w:rFonts w:eastAsiaTheme="minorHAnsi"/>
            <w:i/>
            <w:iCs/>
            <w:szCs w:val="22"/>
          </w:rPr>
          <w:t xml:space="preserve"> 6</w:t>
        </w:r>
        <w:r w:rsidRPr="00597181">
          <w:rPr>
            <w:rFonts w:eastAsiaTheme="minorHAnsi"/>
            <w:szCs w:val="22"/>
            <w:rPrChange w:id="455" w:author="William Cioffi" w:date="2021-07-11T19:29:00Z">
              <w:rPr>
                <w:rFonts w:eastAsiaTheme="minorHAnsi"/>
                <w:i/>
                <w:iCs/>
                <w:szCs w:val="22"/>
              </w:rPr>
            </w:rPrChange>
          </w:rPr>
          <w:t>,</w:t>
        </w:r>
        <w:r>
          <w:rPr>
            <w:rFonts w:eastAsiaTheme="minorHAnsi"/>
            <w:i/>
            <w:iCs/>
            <w:szCs w:val="22"/>
          </w:rPr>
          <w:t xml:space="preserve"> </w:t>
        </w:r>
        <w:r>
          <w:rPr>
            <w:rFonts w:eastAsiaTheme="minorHAnsi"/>
            <w:szCs w:val="22"/>
          </w:rPr>
          <w:t>561.</w:t>
        </w:r>
      </w:ins>
      <w:ins w:id="456" w:author="William Cioffi" w:date="2021-07-11T19:30:00Z">
        <w:r w:rsidR="00597181">
          <w:rPr>
            <w:rFonts w:eastAsiaTheme="minorHAnsi"/>
            <w:szCs w:val="22"/>
          </w:rPr>
          <w:t xml:space="preserve"> https://doi.org/</w:t>
        </w:r>
        <w:r w:rsidR="00597181" w:rsidRPr="00597181">
          <w:rPr>
            <w:rFonts w:eastAsiaTheme="minorHAnsi"/>
            <w:szCs w:val="22"/>
          </w:rPr>
          <w:t>10.3389/fmars.2019.00561</w:t>
        </w:r>
      </w:ins>
    </w:p>
    <w:p w14:paraId="07DC45F7" w14:textId="77777777" w:rsidR="00112164" w:rsidRDefault="00112164" w:rsidP="00FA07B7">
      <w:pPr>
        <w:rPr>
          <w:rFonts w:eastAsiaTheme="minorHAnsi"/>
          <w:szCs w:val="22"/>
        </w:rPr>
      </w:pPr>
    </w:p>
    <w:p w14:paraId="2EE1F5D4" w14:textId="2DA932AE" w:rsidR="00607C45" w:rsidRDefault="00607C45" w:rsidP="00FA07B7">
      <w:pPr>
        <w:rPr>
          <w:rFonts w:eastAsiaTheme="minorHAnsi"/>
          <w:szCs w:val="22"/>
        </w:rPr>
      </w:pPr>
      <w:r>
        <w:rPr>
          <w:rFonts w:eastAsiaTheme="minorHAnsi"/>
          <w:szCs w:val="22"/>
        </w:rPr>
        <w:t>Booth</w:t>
      </w:r>
      <w:r w:rsidR="0088204D">
        <w:rPr>
          <w:rFonts w:eastAsiaTheme="minorHAnsi"/>
          <w:szCs w:val="22"/>
        </w:rPr>
        <w:t xml:space="preserve">, C.G., Sinclair, R.R., and Harwood J (2020). Methods for </w:t>
      </w:r>
      <w:r w:rsidR="00EB3A74">
        <w:rPr>
          <w:rFonts w:eastAsiaTheme="minorHAnsi"/>
          <w:szCs w:val="22"/>
        </w:rPr>
        <w:t>Monitoring</w:t>
      </w:r>
      <w:r w:rsidR="0088204D">
        <w:rPr>
          <w:rFonts w:eastAsiaTheme="minorHAnsi"/>
          <w:szCs w:val="22"/>
        </w:rPr>
        <w:t xml:space="preserve"> for the Population Consequences of Disturbance in Marine Mammals: A Review. </w:t>
      </w:r>
      <w:r w:rsidR="0088204D" w:rsidRPr="00EB3A74">
        <w:rPr>
          <w:i/>
        </w:rPr>
        <w:t>Front</w:t>
      </w:r>
      <w:r w:rsidR="00EB3A74" w:rsidRPr="00EB3A74">
        <w:rPr>
          <w:i/>
        </w:rPr>
        <w:t>iers in Marine Science</w:t>
      </w:r>
      <w:r w:rsidR="00EB3A74">
        <w:t xml:space="preserve"> 7:115. doi</w:t>
      </w:r>
      <w:r w:rsidR="0088204D">
        <w:t>10.3389/fmars.2020.00115</w:t>
      </w:r>
    </w:p>
    <w:p w14:paraId="37A1C609" w14:textId="1F2A3FB5" w:rsidR="0088204D" w:rsidRDefault="0088204D" w:rsidP="00FA07B7">
      <w:pPr>
        <w:rPr>
          <w:ins w:id="457" w:author="William Cioffi" w:date="2021-07-11T19:23:00Z"/>
          <w:rFonts w:eastAsiaTheme="minorHAnsi"/>
          <w:szCs w:val="22"/>
        </w:rPr>
      </w:pPr>
    </w:p>
    <w:p w14:paraId="32DACAFC" w14:textId="5E1F1116" w:rsidR="00B9645D" w:rsidRPr="00B62DA8" w:rsidRDefault="00B9645D" w:rsidP="00FA07B7">
      <w:pPr>
        <w:rPr>
          <w:ins w:id="458" w:author="William Cioffi" w:date="2021-07-11T19:23:00Z"/>
          <w:rFonts w:eastAsiaTheme="minorHAnsi"/>
          <w:szCs w:val="22"/>
        </w:rPr>
      </w:pPr>
      <w:proofErr w:type="spellStart"/>
      <w:ins w:id="459" w:author="William Cioffi" w:date="2021-07-11T19:23:00Z">
        <w:r>
          <w:rPr>
            <w:rFonts w:eastAsiaTheme="minorHAnsi"/>
            <w:szCs w:val="22"/>
          </w:rPr>
          <w:t>Bors</w:t>
        </w:r>
      </w:ins>
      <w:proofErr w:type="spellEnd"/>
      <w:ins w:id="460" w:author="William Cioffi" w:date="2021-07-11T19:24:00Z">
        <w:r>
          <w:rPr>
            <w:rFonts w:eastAsiaTheme="minorHAnsi"/>
            <w:szCs w:val="22"/>
          </w:rPr>
          <w:t xml:space="preserve">, E. K., Baker, C. S., Wade, P. R., O’Neill, K. B., Shelden, K.E.W., Thompson, M. J., Fei, Z., </w:t>
        </w:r>
        <w:proofErr w:type="spellStart"/>
        <w:r>
          <w:rPr>
            <w:rFonts w:eastAsiaTheme="minorHAnsi"/>
            <w:szCs w:val="22"/>
          </w:rPr>
          <w:t>Jarman</w:t>
        </w:r>
        <w:proofErr w:type="spellEnd"/>
        <w:r>
          <w:rPr>
            <w:rFonts w:eastAsiaTheme="minorHAnsi"/>
            <w:szCs w:val="22"/>
          </w:rPr>
          <w:t>, S., Horvath, S. (2021). An epigenetic clock to estimate the age of living beluga whales.</w:t>
        </w:r>
      </w:ins>
      <w:ins w:id="461" w:author="William Cioffi" w:date="2021-07-11T19:26:00Z">
        <w:r>
          <w:rPr>
            <w:rFonts w:eastAsiaTheme="minorHAnsi"/>
            <w:szCs w:val="22"/>
          </w:rPr>
          <w:t xml:space="preserve"> </w:t>
        </w:r>
        <w:r w:rsidR="00B62DA8">
          <w:rPr>
            <w:rFonts w:eastAsiaTheme="minorHAnsi"/>
            <w:i/>
            <w:iCs/>
            <w:szCs w:val="22"/>
          </w:rPr>
          <w:t>Evolutionary Applications</w:t>
        </w:r>
        <w:r w:rsidR="00B62DA8">
          <w:rPr>
            <w:rFonts w:eastAsiaTheme="minorHAnsi"/>
            <w:szCs w:val="22"/>
          </w:rPr>
          <w:t xml:space="preserve">. </w:t>
        </w:r>
        <w:r w:rsidR="00B62DA8">
          <w:rPr>
            <w:rFonts w:eastAsiaTheme="minorHAnsi"/>
            <w:i/>
            <w:iCs/>
            <w:szCs w:val="22"/>
          </w:rPr>
          <w:t>14</w:t>
        </w:r>
        <w:r w:rsidR="00B62DA8">
          <w:rPr>
            <w:rFonts w:eastAsiaTheme="minorHAnsi"/>
            <w:szCs w:val="22"/>
          </w:rPr>
          <w:t>, 1263-1273.</w:t>
        </w:r>
      </w:ins>
      <w:ins w:id="462" w:author="William Cioffi" w:date="2021-07-11T19:28:00Z">
        <w:r w:rsidR="00BF0476">
          <w:rPr>
            <w:rFonts w:eastAsiaTheme="minorHAnsi"/>
            <w:szCs w:val="22"/>
          </w:rPr>
          <w:t xml:space="preserve"> https://doi.org/</w:t>
        </w:r>
        <w:r w:rsidR="00BF0476" w:rsidRPr="00BF0476">
          <w:rPr>
            <w:rFonts w:eastAsiaTheme="minorHAnsi"/>
            <w:szCs w:val="22"/>
          </w:rPr>
          <w:t>10.1111/eva.13195</w:t>
        </w:r>
      </w:ins>
    </w:p>
    <w:p w14:paraId="507A5B2F" w14:textId="77777777" w:rsidR="00B9645D" w:rsidRDefault="00B9645D" w:rsidP="00FA07B7">
      <w:pPr>
        <w:rPr>
          <w:rFonts w:eastAsiaTheme="minorHAnsi"/>
          <w:szCs w:val="22"/>
        </w:rPr>
      </w:pPr>
    </w:p>
    <w:p w14:paraId="7A1E5960" w14:textId="64B327BC" w:rsidR="0088204D" w:rsidRDefault="0088204D" w:rsidP="0088204D">
      <w:pPr>
        <w:rPr>
          <w:rFonts w:eastAsiaTheme="minorHAnsi"/>
          <w:i/>
          <w:szCs w:val="22"/>
          <w:lang w:val="en-GB"/>
        </w:rPr>
      </w:pPr>
      <w:r w:rsidRPr="0088204D">
        <w:rPr>
          <w:rFonts w:eastAsiaTheme="minorHAnsi"/>
          <w:szCs w:val="22"/>
          <w:lang w:val="en-GB"/>
        </w:rPr>
        <w:t>Cheney, B.J., Dale, J., Thompson, P.M. and Quick, N.J. (In Review)</w:t>
      </w:r>
      <w:r>
        <w:rPr>
          <w:rFonts w:eastAsiaTheme="minorHAnsi"/>
          <w:szCs w:val="22"/>
          <w:lang w:val="en-GB"/>
        </w:rPr>
        <w:t>.</w:t>
      </w:r>
      <w:r w:rsidRPr="0088204D">
        <w:rPr>
          <w:rFonts w:eastAsiaTheme="minorHAnsi"/>
          <w:szCs w:val="22"/>
          <w:lang w:val="en-GB"/>
        </w:rPr>
        <w:t xml:space="preserve"> Spy in the sky: a novel method to identify pregnant small cetaceans. </w:t>
      </w:r>
      <w:r w:rsidRPr="0088204D">
        <w:rPr>
          <w:rFonts w:eastAsiaTheme="minorHAnsi"/>
          <w:i/>
          <w:szCs w:val="22"/>
          <w:lang w:val="en-GB"/>
        </w:rPr>
        <w:t>Remote Sensing in Ecology and Conservation</w:t>
      </w:r>
    </w:p>
    <w:p w14:paraId="48085553" w14:textId="02BE3EED" w:rsidR="006C13A9" w:rsidRDefault="006C13A9" w:rsidP="0088204D">
      <w:pPr>
        <w:rPr>
          <w:rFonts w:eastAsiaTheme="minorHAnsi"/>
          <w:i/>
          <w:szCs w:val="22"/>
          <w:lang w:val="en-GB"/>
        </w:rPr>
      </w:pPr>
    </w:p>
    <w:p w14:paraId="5780C18B" w14:textId="3CEF1810" w:rsidR="006C13A9" w:rsidRPr="0088204D" w:rsidRDefault="006C13A9" w:rsidP="0088204D">
      <w:pPr>
        <w:rPr>
          <w:rFonts w:eastAsiaTheme="minorHAnsi"/>
          <w:i/>
          <w:szCs w:val="22"/>
          <w:lang w:val="en-GB"/>
        </w:rPr>
      </w:pPr>
      <w:r>
        <w:t>Gill, J. A., Norris, K., &amp; Sutherland, W</w:t>
      </w:r>
      <w:r w:rsidR="001A2058">
        <w:t xml:space="preserve">. J. (2001). Why </w:t>
      </w:r>
      <w:proofErr w:type="spellStart"/>
      <w:r w:rsidR="001A2058">
        <w:t>behavioural</w:t>
      </w:r>
      <w:proofErr w:type="spellEnd"/>
      <w:r w:rsidR="001A2058">
        <w:t xml:space="preserve"> re</w:t>
      </w:r>
      <w:r>
        <w:t xml:space="preserve">sponses may not reflect the population consequences of human disturbance. </w:t>
      </w:r>
      <w:r w:rsidRPr="001A2058">
        <w:rPr>
          <w:i/>
        </w:rPr>
        <w:t>Biological Conservation,</w:t>
      </w:r>
      <w:r>
        <w:t xml:space="preserve"> 97, 265–268. https://doi. org/10.1016/S0006-3207(00)00002-1</w:t>
      </w:r>
    </w:p>
    <w:p w14:paraId="61ACFAA8" w14:textId="77777777" w:rsidR="00B9645D" w:rsidRDefault="00B9645D" w:rsidP="0088204D">
      <w:pPr>
        <w:rPr>
          <w:ins w:id="463" w:author="William Cioffi" w:date="2021-07-11T19:22:00Z"/>
          <w:rFonts w:eastAsiaTheme="minorHAnsi"/>
          <w:szCs w:val="22"/>
        </w:rPr>
      </w:pPr>
    </w:p>
    <w:p w14:paraId="141DD6B8" w14:textId="0E5A99C7" w:rsidR="00B9645D" w:rsidRPr="002D56DC" w:rsidRDefault="00B9645D" w:rsidP="0088204D">
      <w:pPr>
        <w:rPr>
          <w:ins w:id="464" w:author="William Cioffi" w:date="2021-07-11T19:22:00Z"/>
          <w:rFonts w:eastAsiaTheme="minorHAnsi"/>
          <w:szCs w:val="22"/>
        </w:rPr>
      </w:pPr>
      <w:proofErr w:type="spellStart"/>
      <w:ins w:id="465" w:author="William Cioffi" w:date="2021-07-11T19:22:00Z">
        <w:r>
          <w:rPr>
            <w:rFonts w:eastAsiaTheme="minorHAnsi"/>
            <w:szCs w:val="22"/>
          </w:rPr>
          <w:t>Pallin</w:t>
        </w:r>
        <w:proofErr w:type="spellEnd"/>
        <w:r>
          <w:rPr>
            <w:rFonts w:eastAsiaTheme="minorHAnsi"/>
            <w:szCs w:val="22"/>
          </w:rPr>
          <w:t xml:space="preserve">, L.J., Baker, C. S., Steel, D., </w:t>
        </w:r>
        <w:proofErr w:type="spellStart"/>
        <w:r>
          <w:rPr>
            <w:rFonts w:eastAsiaTheme="minorHAnsi"/>
            <w:szCs w:val="22"/>
          </w:rPr>
          <w:t>Kellar</w:t>
        </w:r>
        <w:proofErr w:type="spellEnd"/>
        <w:r>
          <w:rPr>
            <w:rFonts w:eastAsiaTheme="minorHAnsi"/>
            <w:szCs w:val="22"/>
          </w:rPr>
          <w:t xml:space="preserve">, N. M., Robbins, J., </w:t>
        </w:r>
      </w:ins>
      <w:ins w:id="466" w:author="William Cioffi" w:date="2021-07-11T19:23:00Z">
        <w:r>
          <w:rPr>
            <w:rFonts w:eastAsiaTheme="minorHAnsi"/>
            <w:szCs w:val="22"/>
          </w:rPr>
          <w:t xml:space="preserve">Johnston, D. W., </w:t>
        </w:r>
        <w:proofErr w:type="spellStart"/>
        <w:r>
          <w:rPr>
            <w:rFonts w:eastAsiaTheme="minorHAnsi"/>
            <w:szCs w:val="22"/>
          </w:rPr>
          <w:t>Nowacek</w:t>
        </w:r>
        <w:proofErr w:type="spellEnd"/>
        <w:r>
          <w:rPr>
            <w:rFonts w:eastAsiaTheme="minorHAnsi"/>
            <w:szCs w:val="22"/>
          </w:rPr>
          <w:t xml:space="preserve">, D. P., Read, A. J., &amp; </w:t>
        </w:r>
        <w:proofErr w:type="spellStart"/>
        <w:r>
          <w:rPr>
            <w:rFonts w:eastAsiaTheme="minorHAnsi"/>
            <w:szCs w:val="22"/>
          </w:rPr>
          <w:t>Friedlaender</w:t>
        </w:r>
        <w:proofErr w:type="spellEnd"/>
        <w:r>
          <w:rPr>
            <w:rFonts w:eastAsiaTheme="minorHAnsi"/>
            <w:szCs w:val="22"/>
          </w:rPr>
          <w:t xml:space="preserve"> A. S.</w:t>
        </w:r>
      </w:ins>
      <w:ins w:id="467" w:author="William Cioffi" w:date="2021-07-11T19:26:00Z">
        <w:r w:rsidR="00B62DA8">
          <w:rPr>
            <w:rFonts w:eastAsiaTheme="minorHAnsi"/>
            <w:szCs w:val="22"/>
          </w:rPr>
          <w:t xml:space="preserve"> </w:t>
        </w:r>
      </w:ins>
      <w:ins w:id="468" w:author="William Cioffi" w:date="2021-07-11T19:27:00Z">
        <w:r w:rsidR="00B62DA8">
          <w:rPr>
            <w:rFonts w:eastAsiaTheme="minorHAnsi"/>
            <w:szCs w:val="22"/>
          </w:rPr>
          <w:t>(2018).</w:t>
        </w:r>
      </w:ins>
      <w:ins w:id="469" w:author="William Cioffi" w:date="2021-07-11T19:23:00Z">
        <w:r>
          <w:rPr>
            <w:rFonts w:eastAsiaTheme="minorHAnsi"/>
            <w:szCs w:val="22"/>
          </w:rPr>
          <w:t xml:space="preserve"> High pregnancy rates in humpback whales (</w:t>
        </w:r>
        <w:r>
          <w:rPr>
            <w:rFonts w:eastAsiaTheme="minorHAnsi"/>
            <w:i/>
            <w:iCs/>
            <w:szCs w:val="22"/>
          </w:rPr>
          <w:t>Megaptera novaeangliae</w:t>
        </w:r>
        <w:r>
          <w:rPr>
            <w:rFonts w:eastAsiaTheme="minorHAnsi"/>
            <w:szCs w:val="22"/>
          </w:rPr>
          <w:t>) around the Western Antarctic Peninsula, evidence of a rapidly growing population.</w:t>
        </w:r>
      </w:ins>
      <w:ins w:id="470" w:author="William Cioffi" w:date="2021-07-11T19:26:00Z">
        <w:r w:rsidR="00B62DA8">
          <w:rPr>
            <w:rFonts w:eastAsiaTheme="minorHAnsi"/>
            <w:szCs w:val="22"/>
          </w:rPr>
          <w:t xml:space="preserve"> </w:t>
        </w:r>
        <w:r w:rsidR="00B62DA8">
          <w:rPr>
            <w:rFonts w:eastAsiaTheme="minorHAnsi"/>
            <w:i/>
            <w:iCs/>
            <w:szCs w:val="22"/>
          </w:rPr>
          <w:t>Royal Society Open Science</w:t>
        </w:r>
      </w:ins>
      <w:ins w:id="471" w:author="William Cioffi" w:date="2021-07-11T19:27:00Z">
        <w:r w:rsidR="002D56DC">
          <w:rPr>
            <w:rFonts w:eastAsiaTheme="minorHAnsi"/>
            <w:szCs w:val="22"/>
          </w:rPr>
          <w:t xml:space="preserve">, </w:t>
        </w:r>
        <w:r w:rsidR="002D56DC" w:rsidRPr="002D56DC">
          <w:rPr>
            <w:rFonts w:eastAsiaTheme="minorHAnsi"/>
            <w:i/>
            <w:iCs/>
            <w:szCs w:val="22"/>
            <w:rPrChange w:id="472" w:author="William Cioffi" w:date="2021-07-11T19:27:00Z">
              <w:rPr>
                <w:rFonts w:eastAsiaTheme="minorHAnsi"/>
                <w:szCs w:val="22"/>
              </w:rPr>
            </w:rPrChange>
          </w:rPr>
          <w:t>5</w:t>
        </w:r>
        <w:r w:rsidR="002D56DC">
          <w:rPr>
            <w:rFonts w:eastAsiaTheme="minorHAnsi"/>
            <w:szCs w:val="22"/>
          </w:rPr>
          <w:t>, 180017.</w:t>
        </w:r>
        <w:r w:rsidR="00040965">
          <w:rPr>
            <w:rFonts w:eastAsiaTheme="minorHAnsi"/>
            <w:szCs w:val="22"/>
          </w:rPr>
          <w:t xml:space="preserve"> </w:t>
        </w:r>
        <w:r w:rsidR="00040965">
          <w:rPr>
            <w:rFonts w:eastAsiaTheme="minorHAnsi"/>
            <w:szCs w:val="22"/>
          </w:rPr>
          <w:fldChar w:fldCharType="begin"/>
        </w:r>
        <w:r w:rsidR="00040965">
          <w:rPr>
            <w:rFonts w:eastAsiaTheme="minorHAnsi"/>
            <w:szCs w:val="22"/>
          </w:rPr>
          <w:instrText xml:space="preserve"> HYPERLINK "https://doi.org/10.1098/rsos.180017" </w:instrText>
        </w:r>
        <w:r w:rsidR="00040965">
          <w:rPr>
            <w:rFonts w:eastAsiaTheme="minorHAnsi"/>
            <w:szCs w:val="22"/>
          </w:rPr>
          <w:fldChar w:fldCharType="separate"/>
        </w:r>
        <w:r w:rsidR="00040965" w:rsidRPr="00040965">
          <w:rPr>
            <w:rStyle w:val="Hyperlink"/>
          </w:rPr>
          <w:t>https://doi.org/10.1098/rsos.180017</w:t>
        </w:r>
        <w:r w:rsidR="00040965">
          <w:rPr>
            <w:rFonts w:eastAsiaTheme="minorHAnsi"/>
            <w:szCs w:val="22"/>
          </w:rPr>
          <w:fldChar w:fldCharType="end"/>
        </w:r>
      </w:ins>
    </w:p>
    <w:p w14:paraId="3D2BEFAC" w14:textId="29288FB5" w:rsidR="0088204D" w:rsidRDefault="00E0423E" w:rsidP="0088204D">
      <w:pPr>
        <w:rPr>
          <w:rFonts w:eastAsiaTheme="minorHAnsi"/>
          <w:szCs w:val="22"/>
        </w:rPr>
      </w:pPr>
      <w:r>
        <w:rPr>
          <w:rFonts w:eastAsiaTheme="minorHAnsi"/>
          <w:szCs w:val="22"/>
        </w:rPr>
        <w:fldChar w:fldCharType="begin"/>
      </w:r>
      <w:r>
        <w:instrText xml:space="preserve"> ADDIN EN.REFLIST </w:instrText>
      </w:r>
      <w:r>
        <w:rPr>
          <w:rFonts w:eastAsiaTheme="minorHAnsi"/>
          <w:szCs w:val="22"/>
        </w:rPr>
        <w:fldChar w:fldCharType="end"/>
      </w:r>
      <w:r w:rsidR="0088204D" w:rsidRPr="0088204D">
        <w:rPr>
          <w:rFonts w:eastAsiaTheme="minorHAnsi"/>
          <w:szCs w:val="22"/>
        </w:rPr>
        <w:t xml:space="preserve"> </w:t>
      </w:r>
    </w:p>
    <w:p w14:paraId="4C43EE27" w14:textId="31209597" w:rsidR="0088204D" w:rsidRPr="0088204D" w:rsidRDefault="0088204D" w:rsidP="0088204D">
      <w:pPr>
        <w:rPr>
          <w:rFonts w:eastAsiaTheme="minorHAnsi"/>
          <w:b/>
          <w:bCs/>
          <w:szCs w:val="22"/>
        </w:rPr>
      </w:pPr>
      <w:r>
        <w:rPr>
          <w:rFonts w:eastAsiaTheme="minorHAnsi"/>
          <w:szCs w:val="22"/>
        </w:rPr>
        <w:t xml:space="preserve">Pirotta, E., </w:t>
      </w:r>
      <w:r w:rsidR="00EB3A74">
        <w:rPr>
          <w:rFonts w:eastAsiaTheme="minorHAnsi"/>
          <w:szCs w:val="22"/>
        </w:rPr>
        <w:t>Booth</w:t>
      </w:r>
      <w:r>
        <w:rPr>
          <w:rFonts w:eastAsiaTheme="minorHAnsi"/>
          <w:szCs w:val="22"/>
        </w:rPr>
        <w:t xml:space="preserve">, C.G., Costa, D.P., Fleishman, E., Kraus, S.D., Lusseau, D., Moretti, D., New, L.F., Schick, R.S., Schwarz, L.K., Simmons, S.E., Thomas, L., </w:t>
      </w:r>
      <w:r w:rsidR="00EB3A74">
        <w:rPr>
          <w:rFonts w:eastAsiaTheme="minorHAnsi"/>
          <w:szCs w:val="22"/>
        </w:rPr>
        <w:t>Tyack</w:t>
      </w:r>
      <w:r>
        <w:rPr>
          <w:rFonts w:eastAsiaTheme="minorHAnsi"/>
          <w:szCs w:val="22"/>
        </w:rPr>
        <w:t xml:space="preserve">, P.L., Weise, M.J., Wells, R.S., and Harwood, J., (2018). </w:t>
      </w:r>
      <w:r w:rsidRPr="0088204D">
        <w:rPr>
          <w:rFonts w:eastAsiaTheme="minorHAnsi"/>
          <w:szCs w:val="22"/>
        </w:rPr>
        <w:t>Understanding the population consequences of disturbance</w:t>
      </w:r>
      <w:r>
        <w:rPr>
          <w:rFonts w:eastAsiaTheme="minorHAnsi"/>
          <w:szCs w:val="22"/>
        </w:rPr>
        <w:t xml:space="preserve"> </w:t>
      </w:r>
      <w:r w:rsidRPr="00EB3A74">
        <w:rPr>
          <w:rFonts w:eastAsiaTheme="minorHAnsi"/>
          <w:i/>
          <w:szCs w:val="22"/>
        </w:rPr>
        <w:t>Ecology and Evolution</w:t>
      </w:r>
      <w:r>
        <w:rPr>
          <w:rFonts w:eastAsiaTheme="minorHAnsi"/>
          <w:szCs w:val="22"/>
        </w:rPr>
        <w:t xml:space="preserve"> </w:t>
      </w:r>
      <w:r>
        <w:t>10.1002/ece3.4458</w:t>
      </w:r>
    </w:p>
    <w:p w14:paraId="6B99C385" w14:textId="426E03C8" w:rsidR="0088204D" w:rsidRPr="0088204D" w:rsidRDefault="0088204D" w:rsidP="0088204D">
      <w:pPr>
        <w:rPr>
          <w:rFonts w:eastAsiaTheme="minorHAnsi"/>
          <w:szCs w:val="22"/>
        </w:rPr>
      </w:pPr>
    </w:p>
    <w:p w14:paraId="1CA3C64B" w14:textId="77777777" w:rsidR="00EB3A74" w:rsidRPr="00050C2B" w:rsidRDefault="00EB3A74" w:rsidP="00EB3A74">
      <w:pPr>
        <w:pStyle w:val="EndNoteBibliography"/>
        <w:spacing w:after="0"/>
      </w:pPr>
      <w:r w:rsidRPr="00050C2B">
        <w:t xml:space="preserve">Torres, W., &amp; Bierlich, K. (2020). MorphoMetriX: a photogrammetric measurement GUI for morphometric analysis of megafauna. </w:t>
      </w:r>
      <w:r w:rsidRPr="00050C2B">
        <w:rPr>
          <w:i/>
        </w:rPr>
        <w:t xml:space="preserve">Journal of </w:t>
      </w:r>
      <w:proofErr w:type="gramStart"/>
      <w:r w:rsidRPr="00050C2B">
        <w:rPr>
          <w:i/>
        </w:rPr>
        <w:t>Open Source</w:t>
      </w:r>
      <w:proofErr w:type="gramEnd"/>
      <w:r w:rsidRPr="00050C2B">
        <w:rPr>
          <w:i/>
        </w:rPr>
        <w:t xml:space="preserve"> Software, 5</w:t>
      </w:r>
      <w:r w:rsidRPr="00050C2B">
        <w:t>, 1825</w:t>
      </w:r>
    </w:p>
    <w:p w14:paraId="2D698817" w14:textId="0D3A8EC3" w:rsidR="007B4948" w:rsidRDefault="007B4948" w:rsidP="00FA07B7"/>
    <w:sectPr w:rsidR="007B4948" w:rsidSect="002B6F6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iam Cioffi" w:date="2021-07-11T19:39:00Z" w:initials="WC">
    <w:p w14:paraId="225A1AD1" w14:textId="179AD7EB" w:rsidR="00E96FEC" w:rsidRDefault="00E96FEC">
      <w:pPr>
        <w:pStyle w:val="CommentText"/>
      </w:pPr>
      <w:r>
        <w:rPr>
          <w:rStyle w:val="CommentReference"/>
        </w:rPr>
        <w:annotationRef/>
      </w:r>
      <w:r>
        <w:t xml:space="preserve">This will </w:t>
      </w:r>
      <w:proofErr w:type="gramStart"/>
      <w:r>
        <w:t>change</w:t>
      </w:r>
      <w:proofErr w:type="gramEnd"/>
    </w:p>
  </w:comment>
  <w:comment w:id="19" w:author="William Cioffi" w:date="2021-07-11T17:47:00Z" w:initials="WC">
    <w:p w14:paraId="45B542EC" w14:textId="201C9951" w:rsidR="009546A5" w:rsidRDefault="009546A5">
      <w:pPr>
        <w:pStyle w:val="CommentText"/>
      </w:pPr>
      <w:r>
        <w:rPr>
          <w:rStyle w:val="CommentReference"/>
        </w:rPr>
        <w:annotationRef/>
      </w:r>
      <w:proofErr w:type="gramStart"/>
      <w:r w:rsidR="00D72365">
        <w:rPr>
          <w:rStyle w:val="CommentReference"/>
        </w:rPr>
        <w:t>I’d</w:t>
      </w:r>
      <w:proofErr w:type="gramEnd"/>
      <w:r w:rsidR="00D72365">
        <w:rPr>
          <w:rStyle w:val="CommentReference"/>
        </w:rPr>
        <w:t xml:space="preserve"> be tempted to remove this since it feels underdeveloped and not directly related</w:t>
      </w:r>
      <w:r w:rsidR="00112C7A">
        <w:rPr>
          <w:rStyle w:val="CommentReference"/>
        </w:rPr>
        <w:t>, but I understand why you included it.</w:t>
      </w:r>
    </w:p>
  </w:comment>
  <w:comment w:id="178" w:author="William Cioffi" w:date="2021-07-11T20:00:00Z" w:initials="WC">
    <w:p w14:paraId="437767E4" w14:textId="77795FDE" w:rsidR="00BE72AE" w:rsidRDefault="00BE72AE" w:rsidP="00BE72AE">
      <w:pPr>
        <w:pStyle w:val="CommentText"/>
        <w:ind w:left="720" w:hanging="720"/>
      </w:pPr>
      <w:r>
        <w:rPr>
          <w:rStyle w:val="CommentReference"/>
        </w:rPr>
        <w:annotationRef/>
      </w:r>
      <w:r>
        <w:t xml:space="preserve">If none of this is </w:t>
      </w:r>
      <w:proofErr w:type="gramStart"/>
      <w:r>
        <w:t>earmarked</w:t>
      </w:r>
      <w:proofErr w:type="gramEnd"/>
      <w:r>
        <w:t xml:space="preserve"> it will probably be sufficient.</w:t>
      </w:r>
      <w:r w:rsidR="00853532">
        <w:t xml:space="preserve"> I could work up a more detailed budget if needed</w:t>
      </w:r>
      <w:r>
        <w:t xml:space="preserve">. Extraction and sexing </w:t>
      </w:r>
      <w:proofErr w:type="gramStart"/>
      <w:r>
        <w:t>is</w:t>
      </w:r>
      <w:proofErr w:type="gramEnd"/>
      <w:r>
        <w:t xml:space="preserve"> only about $10 a sample. Progesterone is more like $15 a sample.</w:t>
      </w:r>
      <w:r w:rsidR="00853532">
        <w:t xml:space="preserve"> I don’t have the bisulfite sequencing (methylation) </w:t>
      </w:r>
      <w:proofErr w:type="gramStart"/>
      <w:r w:rsidR="00853532">
        <w:t>cost</w:t>
      </w:r>
      <w:proofErr w:type="gramEnd"/>
      <w:r w:rsidR="00853532">
        <w:t xml:space="preserve"> but it will be the most significant. Also, </w:t>
      </w:r>
      <w:proofErr w:type="gramStart"/>
      <w:r w:rsidR="00853532">
        <w:t>we’d</w:t>
      </w:r>
      <w:proofErr w:type="gramEnd"/>
      <w:r w:rsidR="00853532">
        <w:t xml:space="preserve"> probably need $500-1000 of general reagents as well.</w:t>
      </w:r>
    </w:p>
  </w:comment>
  <w:comment w:id="193" w:author="William Cioffi" w:date="2021-07-11T20:00:00Z" w:initials="WC">
    <w:p w14:paraId="63C606EA" w14:textId="4E76ED38" w:rsidR="00BE72AE" w:rsidRDefault="00BE72AE">
      <w:pPr>
        <w:pStyle w:val="CommentText"/>
      </w:pPr>
      <w:r>
        <w:rPr>
          <w:rStyle w:val="CommentReference"/>
        </w:rPr>
        <w:annotationRef/>
      </w:r>
      <w:r>
        <w:t xml:space="preserve">This will </w:t>
      </w:r>
      <w:proofErr w:type="gramStart"/>
      <w:r>
        <w:t>change</w:t>
      </w:r>
      <w:proofErr w:type="gramEnd"/>
    </w:p>
  </w:comment>
  <w:comment w:id="341" w:author="William Cioffi" w:date="2021-07-11T18:33:00Z" w:initials="WC">
    <w:p w14:paraId="46624676" w14:textId="47F02B9D" w:rsidR="004D6C9D" w:rsidRDefault="004D6C9D">
      <w:pPr>
        <w:pStyle w:val="CommentText"/>
      </w:pPr>
      <w:r>
        <w:rPr>
          <w:rStyle w:val="CommentReference"/>
        </w:rPr>
        <w:annotationRef/>
      </w:r>
      <w:r>
        <w:t xml:space="preserve">This is what </w:t>
      </w:r>
      <w:proofErr w:type="spellStart"/>
      <w:r>
        <w:t>brandon</w:t>
      </w:r>
      <w:proofErr w:type="spellEnd"/>
      <w:r>
        <w:t xml:space="preserve"> sent me not sure you need all of it</w:t>
      </w:r>
      <w:r w:rsidR="005A3F8F">
        <w:t xml:space="preserve"> this juncture.</w:t>
      </w:r>
      <w:r w:rsidR="00BE72AE">
        <w:t xml:space="preserve"> Maybe just for a full.</w:t>
      </w:r>
      <w:r w:rsidR="005A3F8F">
        <w:t xml:space="preserve"> </w:t>
      </w:r>
      <w:proofErr w:type="gramStart"/>
      <w:r w:rsidR="005A3F8F">
        <w:t>Also</w:t>
      </w:r>
      <w:proofErr w:type="gramEnd"/>
      <w:r w:rsidR="005A3F8F">
        <w:t xml:space="preserve"> I look </w:t>
      </w:r>
      <w:proofErr w:type="spellStart"/>
      <w:r w:rsidR="005A3F8F">
        <w:t>kinda</w:t>
      </w:r>
      <w:proofErr w:type="spellEnd"/>
      <w:r w:rsidR="005A3F8F">
        <w:t xml:space="preserve"> expensive. </w:t>
      </w:r>
      <w:r w:rsidR="00BE72AE">
        <w:t xml:space="preserve">You could cut a year if you wanted </w:t>
      </w:r>
      <w:proofErr w:type="gramStart"/>
      <w:r w:rsidR="00BE72AE">
        <w:t>as long as</w:t>
      </w:r>
      <w:proofErr w:type="gramEnd"/>
      <w:r w:rsidR="00BE72AE">
        <w:t xml:space="preserve"> I could still come on the boat.</w:t>
      </w:r>
    </w:p>
  </w:comment>
  <w:comment w:id="443" w:author="William Cioffi" w:date="2021-07-11T18:31:00Z" w:initials="WC">
    <w:p w14:paraId="50CC5965" w14:textId="408A5ED5" w:rsidR="004D6C9D" w:rsidRDefault="004D6C9D">
      <w:pPr>
        <w:pStyle w:val="CommentText"/>
      </w:pPr>
      <w:r>
        <w:rPr>
          <w:rStyle w:val="CommentReference"/>
        </w:rPr>
        <w:annotationRef/>
      </w:r>
      <w:r>
        <w:t xml:space="preserve">AJR might have to add in Megan </w:t>
      </w:r>
      <w:proofErr w:type="spellStart"/>
      <w:r>
        <w:t>Stolen’s</w:t>
      </w:r>
      <w:proofErr w:type="spellEnd"/>
      <w:r>
        <w:t xml:space="preserve"> </w:t>
      </w:r>
      <w:r w:rsidR="00C77AB5">
        <w:t>budget…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5A1AD1" w15:done="0"/>
  <w15:commentEx w15:paraId="45B542EC" w15:done="0"/>
  <w15:commentEx w15:paraId="437767E4" w15:done="0"/>
  <w15:commentEx w15:paraId="63C606EA" w15:done="0"/>
  <w15:commentEx w15:paraId="46624676" w15:done="0"/>
  <w15:commentEx w15:paraId="50CC59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5C76E" w16cex:dateUtc="2021-07-11T23:39:00Z"/>
  <w16cex:commentExtensible w16cex:durableId="2495AD31" w16cex:dateUtc="2021-07-11T21:47:00Z"/>
  <w16cex:commentExtensible w16cex:durableId="2495CC59" w16cex:dateUtc="2021-07-12T00:00:00Z"/>
  <w16cex:commentExtensible w16cex:durableId="2495CC52" w16cex:dateUtc="2021-07-12T00:00:00Z"/>
  <w16cex:commentExtensible w16cex:durableId="2495B7F8" w16cex:dateUtc="2021-07-11T22:33:00Z"/>
  <w16cex:commentExtensible w16cex:durableId="2495B78E" w16cex:dateUtc="2021-07-11T2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5A1AD1" w16cid:durableId="2495C76E"/>
  <w16cid:commentId w16cid:paraId="45B542EC" w16cid:durableId="2495AD31"/>
  <w16cid:commentId w16cid:paraId="437767E4" w16cid:durableId="2495CC59"/>
  <w16cid:commentId w16cid:paraId="63C606EA" w16cid:durableId="2495CC52"/>
  <w16cid:commentId w16cid:paraId="46624676" w16cid:durableId="2495B7F8"/>
  <w16cid:commentId w16cid:paraId="50CC5965" w16cid:durableId="2495B7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0FA0"/>
    <w:multiLevelType w:val="multilevel"/>
    <w:tmpl w:val="6652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823"/>
    <w:multiLevelType w:val="hybridMultilevel"/>
    <w:tmpl w:val="18C4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90BAD"/>
    <w:multiLevelType w:val="multilevel"/>
    <w:tmpl w:val="5BEC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07816"/>
    <w:multiLevelType w:val="hybridMultilevel"/>
    <w:tmpl w:val="799E2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Cioffi">
    <w15:presenceInfo w15:providerId="AD" w15:userId="S::wrc14@duke.edu::3a4618b5-0237-438d-9d61-88447d9c6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5rvz2rypad0ferrdnp9avueprfsdrvarez&quot;&gt;Diving-Apr-2020-new&lt;record-ids&gt;&lt;item&gt;161&lt;/item&gt;&lt;item&gt;716&lt;/item&gt;&lt;/record-ids&gt;&lt;/item&gt;&lt;/Libraries&gt;"/>
  </w:docVars>
  <w:rsids>
    <w:rsidRoot w:val="00D04DC9"/>
    <w:rsid w:val="000050CC"/>
    <w:rsid w:val="00007643"/>
    <w:rsid w:val="00014C50"/>
    <w:rsid w:val="00020E8E"/>
    <w:rsid w:val="00021DD2"/>
    <w:rsid w:val="000250FF"/>
    <w:rsid w:val="00026F7A"/>
    <w:rsid w:val="000304B5"/>
    <w:rsid w:val="000325E8"/>
    <w:rsid w:val="00032917"/>
    <w:rsid w:val="00036AB0"/>
    <w:rsid w:val="00037411"/>
    <w:rsid w:val="00037ADD"/>
    <w:rsid w:val="00040965"/>
    <w:rsid w:val="00046363"/>
    <w:rsid w:val="000578B8"/>
    <w:rsid w:val="00057A48"/>
    <w:rsid w:val="00063363"/>
    <w:rsid w:val="0007408A"/>
    <w:rsid w:val="00095BA2"/>
    <w:rsid w:val="00096A0F"/>
    <w:rsid w:val="000979C2"/>
    <w:rsid w:val="000A0762"/>
    <w:rsid w:val="000A251F"/>
    <w:rsid w:val="000A382B"/>
    <w:rsid w:val="000A6A92"/>
    <w:rsid w:val="000B0151"/>
    <w:rsid w:val="000C25D3"/>
    <w:rsid w:val="000C26F6"/>
    <w:rsid w:val="000E27E9"/>
    <w:rsid w:val="000E5016"/>
    <w:rsid w:val="000F45BB"/>
    <w:rsid w:val="000F4651"/>
    <w:rsid w:val="0010156B"/>
    <w:rsid w:val="00103ED2"/>
    <w:rsid w:val="001111E9"/>
    <w:rsid w:val="00111E33"/>
    <w:rsid w:val="00112164"/>
    <w:rsid w:val="001123D1"/>
    <w:rsid w:val="00112C7A"/>
    <w:rsid w:val="0012225F"/>
    <w:rsid w:val="00124113"/>
    <w:rsid w:val="00133B8F"/>
    <w:rsid w:val="00135C22"/>
    <w:rsid w:val="00141EAF"/>
    <w:rsid w:val="00143312"/>
    <w:rsid w:val="00145F2D"/>
    <w:rsid w:val="00147EC4"/>
    <w:rsid w:val="0015107A"/>
    <w:rsid w:val="00151D48"/>
    <w:rsid w:val="0015228A"/>
    <w:rsid w:val="00152BEB"/>
    <w:rsid w:val="00153680"/>
    <w:rsid w:val="00153E7A"/>
    <w:rsid w:val="00156B5F"/>
    <w:rsid w:val="001573FA"/>
    <w:rsid w:val="001612ED"/>
    <w:rsid w:val="00165C16"/>
    <w:rsid w:val="001673B5"/>
    <w:rsid w:val="0017135C"/>
    <w:rsid w:val="00171806"/>
    <w:rsid w:val="00174DF7"/>
    <w:rsid w:val="001754D9"/>
    <w:rsid w:val="00177959"/>
    <w:rsid w:val="001831EB"/>
    <w:rsid w:val="00184AE1"/>
    <w:rsid w:val="00192A53"/>
    <w:rsid w:val="00193A77"/>
    <w:rsid w:val="00196A82"/>
    <w:rsid w:val="00197CD3"/>
    <w:rsid w:val="001A021E"/>
    <w:rsid w:val="001A2058"/>
    <w:rsid w:val="001B5F11"/>
    <w:rsid w:val="001B6B5D"/>
    <w:rsid w:val="001D0124"/>
    <w:rsid w:val="001D58CB"/>
    <w:rsid w:val="001D6EAB"/>
    <w:rsid w:val="001D7149"/>
    <w:rsid w:val="001E01B8"/>
    <w:rsid w:val="001E0E4E"/>
    <w:rsid w:val="001E2C7C"/>
    <w:rsid w:val="001F446A"/>
    <w:rsid w:val="001F4E61"/>
    <w:rsid w:val="001F59AD"/>
    <w:rsid w:val="0020248F"/>
    <w:rsid w:val="0020430C"/>
    <w:rsid w:val="00206CED"/>
    <w:rsid w:val="00216AD5"/>
    <w:rsid w:val="00217761"/>
    <w:rsid w:val="00220A6C"/>
    <w:rsid w:val="00221D62"/>
    <w:rsid w:val="00233A79"/>
    <w:rsid w:val="00234335"/>
    <w:rsid w:val="002407D8"/>
    <w:rsid w:val="002411F7"/>
    <w:rsid w:val="00242B92"/>
    <w:rsid w:val="0024622F"/>
    <w:rsid w:val="00253229"/>
    <w:rsid w:val="00257ADC"/>
    <w:rsid w:val="00257BA9"/>
    <w:rsid w:val="00260E32"/>
    <w:rsid w:val="00260E58"/>
    <w:rsid w:val="002620EE"/>
    <w:rsid w:val="00262684"/>
    <w:rsid w:val="002626F6"/>
    <w:rsid w:val="00266072"/>
    <w:rsid w:val="002702D6"/>
    <w:rsid w:val="00276F23"/>
    <w:rsid w:val="00280167"/>
    <w:rsid w:val="0028017B"/>
    <w:rsid w:val="002805FC"/>
    <w:rsid w:val="00280C04"/>
    <w:rsid w:val="002813A0"/>
    <w:rsid w:val="002819D7"/>
    <w:rsid w:val="00281E7D"/>
    <w:rsid w:val="00283A60"/>
    <w:rsid w:val="00287FA6"/>
    <w:rsid w:val="00290473"/>
    <w:rsid w:val="002972A7"/>
    <w:rsid w:val="002A3764"/>
    <w:rsid w:val="002A4EF9"/>
    <w:rsid w:val="002A4F80"/>
    <w:rsid w:val="002B3ECE"/>
    <w:rsid w:val="002B5BA7"/>
    <w:rsid w:val="002B6F66"/>
    <w:rsid w:val="002C50D1"/>
    <w:rsid w:val="002C554E"/>
    <w:rsid w:val="002C6680"/>
    <w:rsid w:val="002C772B"/>
    <w:rsid w:val="002C78CD"/>
    <w:rsid w:val="002D56DC"/>
    <w:rsid w:val="002D7905"/>
    <w:rsid w:val="002E0A9A"/>
    <w:rsid w:val="002E2576"/>
    <w:rsid w:val="002E6413"/>
    <w:rsid w:val="002E72F3"/>
    <w:rsid w:val="002F24EE"/>
    <w:rsid w:val="002F2F59"/>
    <w:rsid w:val="002F365D"/>
    <w:rsid w:val="002F3733"/>
    <w:rsid w:val="003017DF"/>
    <w:rsid w:val="00310743"/>
    <w:rsid w:val="0031337C"/>
    <w:rsid w:val="00315B2D"/>
    <w:rsid w:val="00315C1A"/>
    <w:rsid w:val="00315EF3"/>
    <w:rsid w:val="0032013F"/>
    <w:rsid w:val="003210F3"/>
    <w:rsid w:val="003279E8"/>
    <w:rsid w:val="003300A2"/>
    <w:rsid w:val="00330F07"/>
    <w:rsid w:val="00345FE7"/>
    <w:rsid w:val="00353CE3"/>
    <w:rsid w:val="003540F4"/>
    <w:rsid w:val="003556A1"/>
    <w:rsid w:val="00356875"/>
    <w:rsid w:val="0036074E"/>
    <w:rsid w:val="00365B4A"/>
    <w:rsid w:val="00377449"/>
    <w:rsid w:val="003828D4"/>
    <w:rsid w:val="00386698"/>
    <w:rsid w:val="00390A05"/>
    <w:rsid w:val="003924BB"/>
    <w:rsid w:val="00394F5B"/>
    <w:rsid w:val="003A74F6"/>
    <w:rsid w:val="003B07EC"/>
    <w:rsid w:val="003B0DCA"/>
    <w:rsid w:val="003B0FC5"/>
    <w:rsid w:val="003B4615"/>
    <w:rsid w:val="003B5141"/>
    <w:rsid w:val="003C2FB3"/>
    <w:rsid w:val="003C44F0"/>
    <w:rsid w:val="003D1D87"/>
    <w:rsid w:val="003D4364"/>
    <w:rsid w:val="003E17D4"/>
    <w:rsid w:val="003E446B"/>
    <w:rsid w:val="003E78CC"/>
    <w:rsid w:val="003F19DE"/>
    <w:rsid w:val="003F7BDE"/>
    <w:rsid w:val="00400918"/>
    <w:rsid w:val="00401FBE"/>
    <w:rsid w:val="00404F10"/>
    <w:rsid w:val="00406DFE"/>
    <w:rsid w:val="00406FCC"/>
    <w:rsid w:val="00411600"/>
    <w:rsid w:val="00412E9E"/>
    <w:rsid w:val="004163F8"/>
    <w:rsid w:val="00416E59"/>
    <w:rsid w:val="00421729"/>
    <w:rsid w:val="004252CE"/>
    <w:rsid w:val="004256A3"/>
    <w:rsid w:val="00425DBD"/>
    <w:rsid w:val="0043064A"/>
    <w:rsid w:val="00431FCF"/>
    <w:rsid w:val="0043354A"/>
    <w:rsid w:val="0043361A"/>
    <w:rsid w:val="00440B73"/>
    <w:rsid w:val="004421E2"/>
    <w:rsid w:val="00443464"/>
    <w:rsid w:val="004503F5"/>
    <w:rsid w:val="00451161"/>
    <w:rsid w:val="0045359B"/>
    <w:rsid w:val="00457C69"/>
    <w:rsid w:val="00465567"/>
    <w:rsid w:val="00466471"/>
    <w:rsid w:val="00466731"/>
    <w:rsid w:val="004725B5"/>
    <w:rsid w:val="004732AD"/>
    <w:rsid w:val="004753CB"/>
    <w:rsid w:val="00480B23"/>
    <w:rsid w:val="0048139E"/>
    <w:rsid w:val="00482AA0"/>
    <w:rsid w:val="0048492B"/>
    <w:rsid w:val="004939D9"/>
    <w:rsid w:val="0049716B"/>
    <w:rsid w:val="004A117F"/>
    <w:rsid w:val="004A2386"/>
    <w:rsid w:val="004A33B8"/>
    <w:rsid w:val="004A370C"/>
    <w:rsid w:val="004A6A5F"/>
    <w:rsid w:val="004B45B2"/>
    <w:rsid w:val="004B6B57"/>
    <w:rsid w:val="004B6FA8"/>
    <w:rsid w:val="004C07A3"/>
    <w:rsid w:val="004C0E3A"/>
    <w:rsid w:val="004C3304"/>
    <w:rsid w:val="004C40ED"/>
    <w:rsid w:val="004C6760"/>
    <w:rsid w:val="004D0D10"/>
    <w:rsid w:val="004D4162"/>
    <w:rsid w:val="004D6C9D"/>
    <w:rsid w:val="004E260E"/>
    <w:rsid w:val="004F25A2"/>
    <w:rsid w:val="004F47E2"/>
    <w:rsid w:val="004F73E8"/>
    <w:rsid w:val="00501716"/>
    <w:rsid w:val="005017DC"/>
    <w:rsid w:val="00505A92"/>
    <w:rsid w:val="00507975"/>
    <w:rsid w:val="00511C92"/>
    <w:rsid w:val="0051769D"/>
    <w:rsid w:val="005203AD"/>
    <w:rsid w:val="00522D6E"/>
    <w:rsid w:val="00522F3C"/>
    <w:rsid w:val="005260E8"/>
    <w:rsid w:val="00526900"/>
    <w:rsid w:val="00527D25"/>
    <w:rsid w:val="00534A87"/>
    <w:rsid w:val="00537729"/>
    <w:rsid w:val="00540811"/>
    <w:rsid w:val="00545000"/>
    <w:rsid w:val="00545DCB"/>
    <w:rsid w:val="005467DC"/>
    <w:rsid w:val="00550062"/>
    <w:rsid w:val="00550B93"/>
    <w:rsid w:val="00551CA6"/>
    <w:rsid w:val="0055274C"/>
    <w:rsid w:val="00552ED6"/>
    <w:rsid w:val="0055316A"/>
    <w:rsid w:val="00555C4B"/>
    <w:rsid w:val="00556D24"/>
    <w:rsid w:val="005649F2"/>
    <w:rsid w:val="00572B9D"/>
    <w:rsid w:val="00576F38"/>
    <w:rsid w:val="00582D95"/>
    <w:rsid w:val="00582FCB"/>
    <w:rsid w:val="00586B5B"/>
    <w:rsid w:val="00587735"/>
    <w:rsid w:val="00591092"/>
    <w:rsid w:val="005940EC"/>
    <w:rsid w:val="00596DF6"/>
    <w:rsid w:val="00597181"/>
    <w:rsid w:val="005A11D5"/>
    <w:rsid w:val="005A3F8F"/>
    <w:rsid w:val="005A65CB"/>
    <w:rsid w:val="005B1F04"/>
    <w:rsid w:val="005B4E1D"/>
    <w:rsid w:val="005B5EB4"/>
    <w:rsid w:val="005C21DB"/>
    <w:rsid w:val="005C249C"/>
    <w:rsid w:val="005C46C9"/>
    <w:rsid w:val="005C7ADB"/>
    <w:rsid w:val="005C7DCE"/>
    <w:rsid w:val="005D15E4"/>
    <w:rsid w:val="005D1992"/>
    <w:rsid w:val="005D27F2"/>
    <w:rsid w:val="005D2EFF"/>
    <w:rsid w:val="005D3B4C"/>
    <w:rsid w:val="005D5FE1"/>
    <w:rsid w:val="005E272B"/>
    <w:rsid w:val="005E6645"/>
    <w:rsid w:val="005E7573"/>
    <w:rsid w:val="005E7C0A"/>
    <w:rsid w:val="005F7487"/>
    <w:rsid w:val="0060048E"/>
    <w:rsid w:val="00603A46"/>
    <w:rsid w:val="00603C07"/>
    <w:rsid w:val="00603C9F"/>
    <w:rsid w:val="006045F6"/>
    <w:rsid w:val="00607C45"/>
    <w:rsid w:val="00612F99"/>
    <w:rsid w:val="006159CF"/>
    <w:rsid w:val="00616B2F"/>
    <w:rsid w:val="006224D4"/>
    <w:rsid w:val="0062349F"/>
    <w:rsid w:val="006242BF"/>
    <w:rsid w:val="006247FB"/>
    <w:rsid w:val="00624F8C"/>
    <w:rsid w:val="00632AFB"/>
    <w:rsid w:val="00641EDC"/>
    <w:rsid w:val="006479A3"/>
    <w:rsid w:val="006511A7"/>
    <w:rsid w:val="006518EE"/>
    <w:rsid w:val="00652B3E"/>
    <w:rsid w:val="00660968"/>
    <w:rsid w:val="00660F17"/>
    <w:rsid w:val="00664E74"/>
    <w:rsid w:val="006676AE"/>
    <w:rsid w:val="006A1A7A"/>
    <w:rsid w:val="006A603E"/>
    <w:rsid w:val="006B1FB8"/>
    <w:rsid w:val="006B2D03"/>
    <w:rsid w:val="006B38B4"/>
    <w:rsid w:val="006B40F6"/>
    <w:rsid w:val="006B5C81"/>
    <w:rsid w:val="006B622B"/>
    <w:rsid w:val="006B7200"/>
    <w:rsid w:val="006C13A9"/>
    <w:rsid w:val="006D0134"/>
    <w:rsid w:val="006D053B"/>
    <w:rsid w:val="006D7E84"/>
    <w:rsid w:val="006E175B"/>
    <w:rsid w:val="006E54F8"/>
    <w:rsid w:val="006F331A"/>
    <w:rsid w:val="006F4661"/>
    <w:rsid w:val="00702F78"/>
    <w:rsid w:val="00712800"/>
    <w:rsid w:val="00712B37"/>
    <w:rsid w:val="00714548"/>
    <w:rsid w:val="00717656"/>
    <w:rsid w:val="007235E4"/>
    <w:rsid w:val="00725409"/>
    <w:rsid w:val="007258A4"/>
    <w:rsid w:val="00726D53"/>
    <w:rsid w:val="007274E9"/>
    <w:rsid w:val="00730378"/>
    <w:rsid w:val="00731F46"/>
    <w:rsid w:val="00731F66"/>
    <w:rsid w:val="00735D87"/>
    <w:rsid w:val="00737600"/>
    <w:rsid w:val="007379FF"/>
    <w:rsid w:val="00740DE3"/>
    <w:rsid w:val="00741AAE"/>
    <w:rsid w:val="0074363E"/>
    <w:rsid w:val="00743A22"/>
    <w:rsid w:val="007460A2"/>
    <w:rsid w:val="007505AD"/>
    <w:rsid w:val="0075197F"/>
    <w:rsid w:val="00756747"/>
    <w:rsid w:val="0075742A"/>
    <w:rsid w:val="007576EA"/>
    <w:rsid w:val="00757B7E"/>
    <w:rsid w:val="00761051"/>
    <w:rsid w:val="00766454"/>
    <w:rsid w:val="00767627"/>
    <w:rsid w:val="00770DC6"/>
    <w:rsid w:val="00770E28"/>
    <w:rsid w:val="0077264C"/>
    <w:rsid w:val="00773E75"/>
    <w:rsid w:val="007764D2"/>
    <w:rsid w:val="0078107C"/>
    <w:rsid w:val="0078219D"/>
    <w:rsid w:val="00783E06"/>
    <w:rsid w:val="00785B2B"/>
    <w:rsid w:val="00792D3F"/>
    <w:rsid w:val="007A04F2"/>
    <w:rsid w:val="007A42E7"/>
    <w:rsid w:val="007A4906"/>
    <w:rsid w:val="007A6620"/>
    <w:rsid w:val="007B1087"/>
    <w:rsid w:val="007B1F0E"/>
    <w:rsid w:val="007B261F"/>
    <w:rsid w:val="007B4948"/>
    <w:rsid w:val="007B53AD"/>
    <w:rsid w:val="007B6C3A"/>
    <w:rsid w:val="007C2F2D"/>
    <w:rsid w:val="007C3D0F"/>
    <w:rsid w:val="007D2B1B"/>
    <w:rsid w:val="007D401D"/>
    <w:rsid w:val="007D40A7"/>
    <w:rsid w:val="007D512A"/>
    <w:rsid w:val="007D7E38"/>
    <w:rsid w:val="007E3E91"/>
    <w:rsid w:val="007E501C"/>
    <w:rsid w:val="007E7EB2"/>
    <w:rsid w:val="007F05F2"/>
    <w:rsid w:val="007F2AD8"/>
    <w:rsid w:val="007F2F0B"/>
    <w:rsid w:val="007F4CE4"/>
    <w:rsid w:val="008018E2"/>
    <w:rsid w:val="00802AE8"/>
    <w:rsid w:val="0080796D"/>
    <w:rsid w:val="008119D0"/>
    <w:rsid w:val="008122B4"/>
    <w:rsid w:val="00812F47"/>
    <w:rsid w:val="00812F92"/>
    <w:rsid w:val="00816B33"/>
    <w:rsid w:val="00817BE7"/>
    <w:rsid w:val="00821F32"/>
    <w:rsid w:val="00824DB1"/>
    <w:rsid w:val="00826128"/>
    <w:rsid w:val="0083148A"/>
    <w:rsid w:val="00833887"/>
    <w:rsid w:val="00835ABC"/>
    <w:rsid w:val="00842E0F"/>
    <w:rsid w:val="008435F0"/>
    <w:rsid w:val="00851C5B"/>
    <w:rsid w:val="00852948"/>
    <w:rsid w:val="008531E9"/>
    <w:rsid w:val="00853532"/>
    <w:rsid w:val="00854908"/>
    <w:rsid w:val="00855A9A"/>
    <w:rsid w:val="00856757"/>
    <w:rsid w:val="00866C95"/>
    <w:rsid w:val="008735E3"/>
    <w:rsid w:val="0087570E"/>
    <w:rsid w:val="008761C5"/>
    <w:rsid w:val="00877831"/>
    <w:rsid w:val="0088204D"/>
    <w:rsid w:val="00884D9C"/>
    <w:rsid w:val="00884FDF"/>
    <w:rsid w:val="0088557D"/>
    <w:rsid w:val="00885CC8"/>
    <w:rsid w:val="008876F0"/>
    <w:rsid w:val="00892344"/>
    <w:rsid w:val="00896DCE"/>
    <w:rsid w:val="0089765C"/>
    <w:rsid w:val="008A0F98"/>
    <w:rsid w:val="008B1A21"/>
    <w:rsid w:val="008B7193"/>
    <w:rsid w:val="008B7F0C"/>
    <w:rsid w:val="008C6FEC"/>
    <w:rsid w:val="008D0812"/>
    <w:rsid w:val="008D0D22"/>
    <w:rsid w:val="008D5ABA"/>
    <w:rsid w:val="008D6A5F"/>
    <w:rsid w:val="008D7ACF"/>
    <w:rsid w:val="008E1355"/>
    <w:rsid w:val="008F2A41"/>
    <w:rsid w:val="0090010E"/>
    <w:rsid w:val="00907CA1"/>
    <w:rsid w:val="00907EEF"/>
    <w:rsid w:val="00916866"/>
    <w:rsid w:val="00917CC4"/>
    <w:rsid w:val="00922469"/>
    <w:rsid w:val="00923CCE"/>
    <w:rsid w:val="00934A44"/>
    <w:rsid w:val="00935582"/>
    <w:rsid w:val="00936202"/>
    <w:rsid w:val="0093726B"/>
    <w:rsid w:val="009372F2"/>
    <w:rsid w:val="009414BB"/>
    <w:rsid w:val="00941B1F"/>
    <w:rsid w:val="00942665"/>
    <w:rsid w:val="00944988"/>
    <w:rsid w:val="00945F58"/>
    <w:rsid w:val="00946F76"/>
    <w:rsid w:val="009546A5"/>
    <w:rsid w:val="00954F40"/>
    <w:rsid w:val="00955138"/>
    <w:rsid w:val="009573C4"/>
    <w:rsid w:val="0096043E"/>
    <w:rsid w:val="0096148B"/>
    <w:rsid w:val="00962F43"/>
    <w:rsid w:val="009657D6"/>
    <w:rsid w:val="00970694"/>
    <w:rsid w:val="0097188F"/>
    <w:rsid w:val="00975E35"/>
    <w:rsid w:val="0098111F"/>
    <w:rsid w:val="009837F2"/>
    <w:rsid w:val="00983913"/>
    <w:rsid w:val="009845E8"/>
    <w:rsid w:val="0099044D"/>
    <w:rsid w:val="009934F1"/>
    <w:rsid w:val="009A1D99"/>
    <w:rsid w:val="009A3D2E"/>
    <w:rsid w:val="009A5765"/>
    <w:rsid w:val="009B1F1A"/>
    <w:rsid w:val="009C0A2F"/>
    <w:rsid w:val="009C37C0"/>
    <w:rsid w:val="009C4160"/>
    <w:rsid w:val="009C4356"/>
    <w:rsid w:val="009C5C3B"/>
    <w:rsid w:val="009D0B1E"/>
    <w:rsid w:val="009D328B"/>
    <w:rsid w:val="009D40E4"/>
    <w:rsid w:val="009D4F78"/>
    <w:rsid w:val="009E4C05"/>
    <w:rsid w:val="009E52FA"/>
    <w:rsid w:val="009E6F50"/>
    <w:rsid w:val="009F33EF"/>
    <w:rsid w:val="009F4D97"/>
    <w:rsid w:val="00A04267"/>
    <w:rsid w:val="00A04B9B"/>
    <w:rsid w:val="00A15C11"/>
    <w:rsid w:val="00A23417"/>
    <w:rsid w:val="00A25EE2"/>
    <w:rsid w:val="00A25FEC"/>
    <w:rsid w:val="00A26AB1"/>
    <w:rsid w:val="00A270FA"/>
    <w:rsid w:val="00A302F9"/>
    <w:rsid w:val="00A313B2"/>
    <w:rsid w:val="00A31442"/>
    <w:rsid w:val="00A32E84"/>
    <w:rsid w:val="00A370C6"/>
    <w:rsid w:val="00A421CC"/>
    <w:rsid w:val="00A42FF4"/>
    <w:rsid w:val="00A44BED"/>
    <w:rsid w:val="00A4558F"/>
    <w:rsid w:val="00A47606"/>
    <w:rsid w:val="00A5414C"/>
    <w:rsid w:val="00A54266"/>
    <w:rsid w:val="00A551B4"/>
    <w:rsid w:val="00A57CA5"/>
    <w:rsid w:val="00A737C6"/>
    <w:rsid w:val="00A8113F"/>
    <w:rsid w:val="00A82FE4"/>
    <w:rsid w:val="00A8433A"/>
    <w:rsid w:val="00A843A4"/>
    <w:rsid w:val="00A918E8"/>
    <w:rsid w:val="00A949EC"/>
    <w:rsid w:val="00A94EDB"/>
    <w:rsid w:val="00A9533F"/>
    <w:rsid w:val="00A95AA1"/>
    <w:rsid w:val="00A96C6F"/>
    <w:rsid w:val="00A96E5F"/>
    <w:rsid w:val="00A975B4"/>
    <w:rsid w:val="00AA0DA9"/>
    <w:rsid w:val="00AA17DF"/>
    <w:rsid w:val="00AA2C84"/>
    <w:rsid w:val="00AA670E"/>
    <w:rsid w:val="00AA7A19"/>
    <w:rsid w:val="00AB19F1"/>
    <w:rsid w:val="00AB2005"/>
    <w:rsid w:val="00AB46D4"/>
    <w:rsid w:val="00AB48AA"/>
    <w:rsid w:val="00AB59DA"/>
    <w:rsid w:val="00AB5C92"/>
    <w:rsid w:val="00AB72C1"/>
    <w:rsid w:val="00AC4D97"/>
    <w:rsid w:val="00AC5694"/>
    <w:rsid w:val="00AC5D19"/>
    <w:rsid w:val="00AD71DB"/>
    <w:rsid w:val="00AE2F99"/>
    <w:rsid w:val="00AE7F61"/>
    <w:rsid w:val="00AF0796"/>
    <w:rsid w:val="00B00DDA"/>
    <w:rsid w:val="00B05D2E"/>
    <w:rsid w:val="00B06C33"/>
    <w:rsid w:val="00B12153"/>
    <w:rsid w:val="00B12F72"/>
    <w:rsid w:val="00B13148"/>
    <w:rsid w:val="00B176DD"/>
    <w:rsid w:val="00B202CC"/>
    <w:rsid w:val="00B23837"/>
    <w:rsid w:val="00B31B39"/>
    <w:rsid w:val="00B35F95"/>
    <w:rsid w:val="00B3645F"/>
    <w:rsid w:val="00B374C8"/>
    <w:rsid w:val="00B376D1"/>
    <w:rsid w:val="00B41F42"/>
    <w:rsid w:val="00B43B76"/>
    <w:rsid w:val="00B470D9"/>
    <w:rsid w:val="00B57A26"/>
    <w:rsid w:val="00B62451"/>
    <w:rsid w:val="00B62DA8"/>
    <w:rsid w:val="00B63465"/>
    <w:rsid w:val="00B67FA9"/>
    <w:rsid w:val="00B709DC"/>
    <w:rsid w:val="00B75B0F"/>
    <w:rsid w:val="00B77EB5"/>
    <w:rsid w:val="00B804D1"/>
    <w:rsid w:val="00B87989"/>
    <w:rsid w:val="00B94B7E"/>
    <w:rsid w:val="00B9645D"/>
    <w:rsid w:val="00BB3DFD"/>
    <w:rsid w:val="00BB40E2"/>
    <w:rsid w:val="00BB53E2"/>
    <w:rsid w:val="00BB5E7D"/>
    <w:rsid w:val="00BB771D"/>
    <w:rsid w:val="00BC0A1B"/>
    <w:rsid w:val="00BC0EBD"/>
    <w:rsid w:val="00BD369D"/>
    <w:rsid w:val="00BD5240"/>
    <w:rsid w:val="00BD6025"/>
    <w:rsid w:val="00BD6EB5"/>
    <w:rsid w:val="00BE5B0D"/>
    <w:rsid w:val="00BE6DED"/>
    <w:rsid w:val="00BE72AE"/>
    <w:rsid w:val="00BE7470"/>
    <w:rsid w:val="00BF0476"/>
    <w:rsid w:val="00BF1804"/>
    <w:rsid w:val="00BF5DE3"/>
    <w:rsid w:val="00C01CE5"/>
    <w:rsid w:val="00C10E63"/>
    <w:rsid w:val="00C1453F"/>
    <w:rsid w:val="00C14E0B"/>
    <w:rsid w:val="00C2055E"/>
    <w:rsid w:val="00C21F52"/>
    <w:rsid w:val="00C24672"/>
    <w:rsid w:val="00C24B6F"/>
    <w:rsid w:val="00C251D9"/>
    <w:rsid w:val="00C2576A"/>
    <w:rsid w:val="00C302FC"/>
    <w:rsid w:val="00C315F4"/>
    <w:rsid w:val="00C321CC"/>
    <w:rsid w:val="00C32E38"/>
    <w:rsid w:val="00C343BF"/>
    <w:rsid w:val="00C37A46"/>
    <w:rsid w:val="00C37E23"/>
    <w:rsid w:val="00C404DF"/>
    <w:rsid w:val="00C40778"/>
    <w:rsid w:val="00C40D27"/>
    <w:rsid w:val="00C43325"/>
    <w:rsid w:val="00C43E7C"/>
    <w:rsid w:val="00C512EC"/>
    <w:rsid w:val="00C51945"/>
    <w:rsid w:val="00C53547"/>
    <w:rsid w:val="00C56F1B"/>
    <w:rsid w:val="00C60F07"/>
    <w:rsid w:val="00C61F85"/>
    <w:rsid w:val="00C65FF6"/>
    <w:rsid w:val="00C73109"/>
    <w:rsid w:val="00C74651"/>
    <w:rsid w:val="00C75C9B"/>
    <w:rsid w:val="00C77954"/>
    <w:rsid w:val="00C77AB5"/>
    <w:rsid w:val="00C879F4"/>
    <w:rsid w:val="00C90390"/>
    <w:rsid w:val="00C90FA0"/>
    <w:rsid w:val="00C919A3"/>
    <w:rsid w:val="00C91CF2"/>
    <w:rsid w:val="00C9564F"/>
    <w:rsid w:val="00C96FFB"/>
    <w:rsid w:val="00CA3E9A"/>
    <w:rsid w:val="00CB6AC6"/>
    <w:rsid w:val="00CC06A0"/>
    <w:rsid w:val="00CC55C4"/>
    <w:rsid w:val="00CC6AAE"/>
    <w:rsid w:val="00CD080A"/>
    <w:rsid w:val="00CD0DA4"/>
    <w:rsid w:val="00CD2377"/>
    <w:rsid w:val="00CE29AE"/>
    <w:rsid w:val="00CE3725"/>
    <w:rsid w:val="00CE4287"/>
    <w:rsid w:val="00CF1977"/>
    <w:rsid w:val="00CF4A05"/>
    <w:rsid w:val="00CF7260"/>
    <w:rsid w:val="00D03695"/>
    <w:rsid w:val="00D04DC9"/>
    <w:rsid w:val="00D057CF"/>
    <w:rsid w:val="00D15899"/>
    <w:rsid w:val="00D164AE"/>
    <w:rsid w:val="00D16B35"/>
    <w:rsid w:val="00D21D39"/>
    <w:rsid w:val="00D247ED"/>
    <w:rsid w:val="00D24EF2"/>
    <w:rsid w:val="00D30E02"/>
    <w:rsid w:val="00D33653"/>
    <w:rsid w:val="00D34582"/>
    <w:rsid w:val="00D355CB"/>
    <w:rsid w:val="00D3675E"/>
    <w:rsid w:val="00D41156"/>
    <w:rsid w:val="00D4220F"/>
    <w:rsid w:val="00D4397B"/>
    <w:rsid w:val="00D44F09"/>
    <w:rsid w:val="00D45A79"/>
    <w:rsid w:val="00D51A0A"/>
    <w:rsid w:val="00D5529A"/>
    <w:rsid w:val="00D5799B"/>
    <w:rsid w:val="00D610DB"/>
    <w:rsid w:val="00D6257A"/>
    <w:rsid w:val="00D62CC1"/>
    <w:rsid w:val="00D63A1C"/>
    <w:rsid w:val="00D676CB"/>
    <w:rsid w:val="00D70E32"/>
    <w:rsid w:val="00D72365"/>
    <w:rsid w:val="00D77FB5"/>
    <w:rsid w:val="00D85F6F"/>
    <w:rsid w:val="00D908B8"/>
    <w:rsid w:val="00DA0EFF"/>
    <w:rsid w:val="00DA2044"/>
    <w:rsid w:val="00DA22B1"/>
    <w:rsid w:val="00DA339B"/>
    <w:rsid w:val="00DA4253"/>
    <w:rsid w:val="00DA445E"/>
    <w:rsid w:val="00DA5FB7"/>
    <w:rsid w:val="00DA7016"/>
    <w:rsid w:val="00DB5352"/>
    <w:rsid w:val="00DD0099"/>
    <w:rsid w:val="00DD6DD5"/>
    <w:rsid w:val="00DE2751"/>
    <w:rsid w:val="00DE2C22"/>
    <w:rsid w:val="00DE3A62"/>
    <w:rsid w:val="00DE5067"/>
    <w:rsid w:val="00DE6093"/>
    <w:rsid w:val="00DF0954"/>
    <w:rsid w:val="00DF1887"/>
    <w:rsid w:val="00DF2F5A"/>
    <w:rsid w:val="00DF42A7"/>
    <w:rsid w:val="00E020F3"/>
    <w:rsid w:val="00E0423E"/>
    <w:rsid w:val="00E10EE5"/>
    <w:rsid w:val="00E17E9B"/>
    <w:rsid w:val="00E23FD0"/>
    <w:rsid w:val="00E27FF3"/>
    <w:rsid w:val="00E37E76"/>
    <w:rsid w:val="00E44250"/>
    <w:rsid w:val="00E44BF0"/>
    <w:rsid w:val="00E46773"/>
    <w:rsid w:val="00E46EFD"/>
    <w:rsid w:val="00E47E67"/>
    <w:rsid w:val="00E50CEB"/>
    <w:rsid w:val="00E53437"/>
    <w:rsid w:val="00E53540"/>
    <w:rsid w:val="00E54B8D"/>
    <w:rsid w:val="00E570EC"/>
    <w:rsid w:val="00E572CA"/>
    <w:rsid w:val="00E6666A"/>
    <w:rsid w:val="00E76347"/>
    <w:rsid w:val="00E76773"/>
    <w:rsid w:val="00E81008"/>
    <w:rsid w:val="00E912CE"/>
    <w:rsid w:val="00E94A90"/>
    <w:rsid w:val="00E950A3"/>
    <w:rsid w:val="00E96FEC"/>
    <w:rsid w:val="00EA7C12"/>
    <w:rsid w:val="00EB3A74"/>
    <w:rsid w:val="00EB7C35"/>
    <w:rsid w:val="00EC006A"/>
    <w:rsid w:val="00EC14C1"/>
    <w:rsid w:val="00EC3634"/>
    <w:rsid w:val="00EC429E"/>
    <w:rsid w:val="00EC4684"/>
    <w:rsid w:val="00ED54B4"/>
    <w:rsid w:val="00ED6AA0"/>
    <w:rsid w:val="00EE1BED"/>
    <w:rsid w:val="00EE1C39"/>
    <w:rsid w:val="00EE32FA"/>
    <w:rsid w:val="00EE3D10"/>
    <w:rsid w:val="00EE5B30"/>
    <w:rsid w:val="00EE6BCE"/>
    <w:rsid w:val="00EE7046"/>
    <w:rsid w:val="00EF6AE6"/>
    <w:rsid w:val="00EF7ECE"/>
    <w:rsid w:val="00F008B3"/>
    <w:rsid w:val="00F04C5D"/>
    <w:rsid w:val="00F04D21"/>
    <w:rsid w:val="00F05E65"/>
    <w:rsid w:val="00F1455C"/>
    <w:rsid w:val="00F23C33"/>
    <w:rsid w:val="00F31227"/>
    <w:rsid w:val="00F3403F"/>
    <w:rsid w:val="00F34F4F"/>
    <w:rsid w:val="00F428CA"/>
    <w:rsid w:val="00F43233"/>
    <w:rsid w:val="00F46A78"/>
    <w:rsid w:val="00F46C99"/>
    <w:rsid w:val="00F50D77"/>
    <w:rsid w:val="00F50FAE"/>
    <w:rsid w:val="00F512DB"/>
    <w:rsid w:val="00F60EAF"/>
    <w:rsid w:val="00F63A06"/>
    <w:rsid w:val="00F651F2"/>
    <w:rsid w:val="00F655FE"/>
    <w:rsid w:val="00F71080"/>
    <w:rsid w:val="00F73333"/>
    <w:rsid w:val="00F73D5F"/>
    <w:rsid w:val="00F740D1"/>
    <w:rsid w:val="00F77285"/>
    <w:rsid w:val="00F8227C"/>
    <w:rsid w:val="00F84D11"/>
    <w:rsid w:val="00F86206"/>
    <w:rsid w:val="00F93BF9"/>
    <w:rsid w:val="00F96355"/>
    <w:rsid w:val="00FA07B7"/>
    <w:rsid w:val="00FA4476"/>
    <w:rsid w:val="00FB6858"/>
    <w:rsid w:val="00FB6D29"/>
    <w:rsid w:val="00FB712E"/>
    <w:rsid w:val="00FC35E1"/>
    <w:rsid w:val="00FC3B82"/>
    <w:rsid w:val="00FC6240"/>
    <w:rsid w:val="00FD0B38"/>
    <w:rsid w:val="00FD22BA"/>
    <w:rsid w:val="00FD6687"/>
    <w:rsid w:val="00FE3A39"/>
    <w:rsid w:val="00FE3D9B"/>
    <w:rsid w:val="00FE463F"/>
    <w:rsid w:val="00FF05DC"/>
    <w:rsid w:val="00FF0D1F"/>
    <w:rsid w:val="00FF0EAF"/>
    <w:rsid w:val="00FF23E3"/>
    <w:rsid w:val="00FF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2D2B"/>
  <w15:docId w15:val="{0D519E6C-7890-DE43-9F67-BF1D6C28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4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88204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948"/>
    <w:rPr>
      <w:rFonts w:eastAsiaTheme="minorHAnsi"/>
      <w:sz w:val="18"/>
      <w:szCs w:val="18"/>
    </w:rPr>
  </w:style>
  <w:style w:type="character" w:customStyle="1" w:styleId="BalloonTextChar">
    <w:name w:val="Balloon Text Char"/>
    <w:basedOn w:val="DefaultParagraphFont"/>
    <w:link w:val="BalloonText"/>
    <w:uiPriority w:val="99"/>
    <w:semiHidden/>
    <w:rsid w:val="007B494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12F99"/>
    <w:rPr>
      <w:sz w:val="16"/>
      <w:szCs w:val="16"/>
    </w:rPr>
  </w:style>
  <w:style w:type="paragraph" w:styleId="CommentText">
    <w:name w:val="annotation text"/>
    <w:basedOn w:val="Normal"/>
    <w:link w:val="CommentTextChar"/>
    <w:uiPriority w:val="99"/>
    <w:semiHidden/>
    <w:unhideWhenUsed/>
    <w:rsid w:val="00612F99"/>
    <w:pPr>
      <w:spacing w:after="200"/>
    </w:pPr>
    <w:rPr>
      <w:rFonts w:eastAsiaTheme="minorHAnsi" w:cs="Arial"/>
      <w:sz w:val="20"/>
      <w:szCs w:val="20"/>
    </w:rPr>
  </w:style>
  <w:style w:type="character" w:customStyle="1" w:styleId="CommentTextChar">
    <w:name w:val="Comment Text Char"/>
    <w:basedOn w:val="DefaultParagraphFont"/>
    <w:link w:val="CommentText"/>
    <w:uiPriority w:val="99"/>
    <w:semiHidden/>
    <w:rsid w:val="00612F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2F99"/>
    <w:rPr>
      <w:b/>
      <w:bCs/>
    </w:rPr>
  </w:style>
  <w:style w:type="character" w:customStyle="1" w:styleId="CommentSubjectChar">
    <w:name w:val="Comment Subject Char"/>
    <w:basedOn w:val="CommentTextChar"/>
    <w:link w:val="CommentSubject"/>
    <w:uiPriority w:val="99"/>
    <w:semiHidden/>
    <w:rsid w:val="00612F99"/>
    <w:rPr>
      <w:rFonts w:ascii="Times New Roman" w:hAnsi="Times New Roman"/>
      <w:b/>
      <w:bCs/>
      <w:sz w:val="20"/>
      <w:szCs w:val="20"/>
    </w:rPr>
  </w:style>
  <w:style w:type="paragraph" w:styleId="ListParagraph">
    <w:name w:val="List Paragraph"/>
    <w:basedOn w:val="Normal"/>
    <w:uiPriority w:val="34"/>
    <w:qFormat/>
    <w:rsid w:val="00817BE7"/>
    <w:pPr>
      <w:spacing w:after="200" w:line="276" w:lineRule="auto"/>
      <w:ind w:left="720"/>
      <w:contextualSpacing/>
    </w:pPr>
    <w:rPr>
      <w:rFonts w:eastAsiaTheme="minorHAnsi" w:cs="Arial"/>
      <w:szCs w:val="22"/>
    </w:rPr>
  </w:style>
  <w:style w:type="paragraph" w:customStyle="1" w:styleId="EndNoteBibliographyTitle">
    <w:name w:val="EndNote Bibliography Title"/>
    <w:basedOn w:val="Normal"/>
    <w:link w:val="EndNoteBibliographyTitleChar"/>
    <w:rsid w:val="00E0423E"/>
    <w:pPr>
      <w:spacing w:line="276" w:lineRule="auto"/>
      <w:jc w:val="center"/>
    </w:pPr>
    <w:rPr>
      <w:rFonts w:eastAsiaTheme="minorHAnsi"/>
      <w:szCs w:val="22"/>
    </w:rPr>
  </w:style>
  <w:style w:type="character" w:customStyle="1" w:styleId="EndNoteBibliographyTitleChar">
    <w:name w:val="EndNote Bibliography Title Char"/>
    <w:basedOn w:val="DefaultParagraphFont"/>
    <w:link w:val="EndNoteBibliographyTitle"/>
    <w:rsid w:val="00E0423E"/>
    <w:rPr>
      <w:rFonts w:ascii="Times New Roman" w:hAnsi="Times New Roman" w:cs="Times New Roman"/>
      <w:sz w:val="24"/>
    </w:rPr>
  </w:style>
  <w:style w:type="paragraph" w:customStyle="1" w:styleId="EndNoteBibliography">
    <w:name w:val="EndNote Bibliography"/>
    <w:basedOn w:val="Normal"/>
    <w:link w:val="EndNoteBibliographyChar"/>
    <w:rsid w:val="00E0423E"/>
    <w:pPr>
      <w:spacing w:after="200"/>
    </w:pPr>
    <w:rPr>
      <w:rFonts w:eastAsiaTheme="minorHAnsi"/>
      <w:szCs w:val="22"/>
    </w:rPr>
  </w:style>
  <w:style w:type="character" w:customStyle="1" w:styleId="EndNoteBibliographyChar">
    <w:name w:val="EndNote Bibliography Char"/>
    <w:basedOn w:val="DefaultParagraphFont"/>
    <w:link w:val="EndNoteBibliography"/>
    <w:rsid w:val="00E0423E"/>
    <w:rPr>
      <w:rFonts w:ascii="Times New Roman" w:hAnsi="Times New Roman" w:cs="Times New Roman"/>
      <w:sz w:val="24"/>
    </w:rPr>
  </w:style>
  <w:style w:type="character" w:styleId="Hyperlink">
    <w:name w:val="Hyperlink"/>
    <w:basedOn w:val="DefaultParagraphFont"/>
    <w:uiPriority w:val="99"/>
    <w:unhideWhenUsed/>
    <w:rsid w:val="00E0423E"/>
    <w:rPr>
      <w:color w:val="0000FF" w:themeColor="hyperlink"/>
      <w:u w:val="single"/>
    </w:rPr>
  </w:style>
  <w:style w:type="character" w:customStyle="1" w:styleId="UnresolvedMention1">
    <w:name w:val="Unresolved Mention1"/>
    <w:basedOn w:val="DefaultParagraphFont"/>
    <w:uiPriority w:val="99"/>
    <w:semiHidden/>
    <w:unhideWhenUsed/>
    <w:rsid w:val="00E0423E"/>
    <w:rPr>
      <w:color w:val="605E5C"/>
      <w:shd w:val="clear" w:color="auto" w:fill="E1DFDD"/>
    </w:rPr>
  </w:style>
  <w:style w:type="character" w:customStyle="1" w:styleId="UnresolvedMention2">
    <w:name w:val="Unresolved Mention2"/>
    <w:basedOn w:val="DefaultParagraphFont"/>
    <w:uiPriority w:val="99"/>
    <w:semiHidden/>
    <w:unhideWhenUsed/>
    <w:rsid w:val="00576F38"/>
    <w:rPr>
      <w:color w:val="605E5C"/>
      <w:shd w:val="clear" w:color="auto" w:fill="E1DFDD"/>
    </w:rPr>
  </w:style>
  <w:style w:type="paragraph" w:styleId="Revision">
    <w:name w:val="Revision"/>
    <w:hidden/>
    <w:uiPriority w:val="99"/>
    <w:semiHidden/>
    <w:rsid w:val="00E54B8D"/>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057A48"/>
    <w:rPr>
      <w:color w:val="800080" w:themeColor="followedHyperlink"/>
      <w:u w:val="single"/>
    </w:rPr>
  </w:style>
  <w:style w:type="character" w:customStyle="1" w:styleId="a">
    <w:name w:val="_"/>
    <w:basedOn w:val="DefaultParagraphFont"/>
    <w:rsid w:val="009845E8"/>
  </w:style>
  <w:style w:type="paragraph" w:styleId="NormalWeb">
    <w:name w:val="Normal (Web)"/>
    <w:basedOn w:val="Normal"/>
    <w:uiPriority w:val="99"/>
    <w:semiHidden/>
    <w:unhideWhenUsed/>
    <w:rsid w:val="00607C45"/>
    <w:pPr>
      <w:spacing w:before="100" w:beforeAutospacing="1" w:after="100" w:afterAutospacing="1"/>
    </w:pPr>
    <w:rPr>
      <w:rFonts w:eastAsiaTheme="minorEastAsia"/>
    </w:rPr>
  </w:style>
  <w:style w:type="paragraph" w:styleId="NoSpacing">
    <w:name w:val="No Spacing"/>
    <w:uiPriority w:val="1"/>
    <w:qFormat/>
    <w:rsid w:val="00153680"/>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8204D"/>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040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3081">
      <w:bodyDiv w:val="1"/>
      <w:marLeft w:val="0"/>
      <w:marRight w:val="0"/>
      <w:marTop w:val="0"/>
      <w:marBottom w:val="0"/>
      <w:divBdr>
        <w:top w:val="none" w:sz="0" w:space="0" w:color="auto"/>
        <w:left w:val="none" w:sz="0" w:space="0" w:color="auto"/>
        <w:bottom w:val="none" w:sz="0" w:space="0" w:color="auto"/>
        <w:right w:val="none" w:sz="0" w:space="0" w:color="auto"/>
      </w:divBdr>
      <w:divsChild>
        <w:div w:id="470288901">
          <w:marLeft w:val="0"/>
          <w:marRight w:val="0"/>
          <w:marTop w:val="0"/>
          <w:marBottom w:val="0"/>
          <w:divBdr>
            <w:top w:val="none" w:sz="0" w:space="0" w:color="auto"/>
            <w:left w:val="none" w:sz="0" w:space="0" w:color="auto"/>
            <w:bottom w:val="none" w:sz="0" w:space="0" w:color="auto"/>
            <w:right w:val="none" w:sz="0" w:space="0" w:color="auto"/>
          </w:divBdr>
        </w:div>
        <w:div w:id="1879703624">
          <w:marLeft w:val="0"/>
          <w:marRight w:val="0"/>
          <w:marTop w:val="0"/>
          <w:marBottom w:val="0"/>
          <w:divBdr>
            <w:top w:val="none" w:sz="0" w:space="0" w:color="auto"/>
            <w:left w:val="none" w:sz="0" w:space="0" w:color="auto"/>
            <w:bottom w:val="none" w:sz="0" w:space="0" w:color="auto"/>
            <w:right w:val="none" w:sz="0" w:space="0" w:color="auto"/>
          </w:divBdr>
        </w:div>
        <w:div w:id="1372999088">
          <w:marLeft w:val="0"/>
          <w:marRight w:val="0"/>
          <w:marTop w:val="0"/>
          <w:marBottom w:val="0"/>
          <w:divBdr>
            <w:top w:val="none" w:sz="0" w:space="0" w:color="auto"/>
            <w:left w:val="none" w:sz="0" w:space="0" w:color="auto"/>
            <w:bottom w:val="none" w:sz="0" w:space="0" w:color="auto"/>
            <w:right w:val="none" w:sz="0" w:space="0" w:color="auto"/>
          </w:divBdr>
        </w:div>
        <w:div w:id="2099598319">
          <w:marLeft w:val="0"/>
          <w:marRight w:val="0"/>
          <w:marTop w:val="0"/>
          <w:marBottom w:val="0"/>
          <w:divBdr>
            <w:top w:val="none" w:sz="0" w:space="0" w:color="auto"/>
            <w:left w:val="none" w:sz="0" w:space="0" w:color="auto"/>
            <w:bottom w:val="none" w:sz="0" w:space="0" w:color="auto"/>
            <w:right w:val="none" w:sz="0" w:space="0" w:color="auto"/>
          </w:divBdr>
        </w:div>
      </w:divsChild>
    </w:div>
    <w:div w:id="676225708">
      <w:bodyDiv w:val="1"/>
      <w:marLeft w:val="0"/>
      <w:marRight w:val="0"/>
      <w:marTop w:val="0"/>
      <w:marBottom w:val="0"/>
      <w:divBdr>
        <w:top w:val="none" w:sz="0" w:space="0" w:color="auto"/>
        <w:left w:val="none" w:sz="0" w:space="0" w:color="auto"/>
        <w:bottom w:val="none" w:sz="0" w:space="0" w:color="auto"/>
        <w:right w:val="none" w:sz="0" w:space="0" w:color="auto"/>
      </w:divBdr>
    </w:div>
    <w:div w:id="1222137861">
      <w:bodyDiv w:val="1"/>
      <w:marLeft w:val="0"/>
      <w:marRight w:val="0"/>
      <w:marTop w:val="0"/>
      <w:marBottom w:val="0"/>
      <w:divBdr>
        <w:top w:val="none" w:sz="0" w:space="0" w:color="auto"/>
        <w:left w:val="none" w:sz="0" w:space="0" w:color="auto"/>
        <w:bottom w:val="none" w:sz="0" w:space="0" w:color="auto"/>
        <w:right w:val="none" w:sz="0" w:space="0" w:color="auto"/>
      </w:divBdr>
      <w:divsChild>
        <w:div w:id="2054426059">
          <w:marLeft w:val="-225"/>
          <w:marRight w:val="-225"/>
          <w:marTop w:val="0"/>
          <w:marBottom w:val="0"/>
          <w:divBdr>
            <w:top w:val="none" w:sz="0" w:space="0" w:color="auto"/>
            <w:left w:val="none" w:sz="0" w:space="0" w:color="auto"/>
            <w:bottom w:val="none" w:sz="0" w:space="0" w:color="auto"/>
            <w:right w:val="none" w:sz="0" w:space="0" w:color="auto"/>
          </w:divBdr>
          <w:divsChild>
            <w:div w:id="1800145611">
              <w:marLeft w:val="0"/>
              <w:marRight w:val="0"/>
              <w:marTop w:val="0"/>
              <w:marBottom w:val="0"/>
              <w:divBdr>
                <w:top w:val="none" w:sz="0" w:space="0" w:color="auto"/>
                <w:left w:val="none" w:sz="0" w:space="0" w:color="auto"/>
                <w:bottom w:val="none" w:sz="0" w:space="0" w:color="auto"/>
                <w:right w:val="none" w:sz="0" w:space="0" w:color="auto"/>
              </w:divBdr>
              <w:divsChild>
                <w:div w:id="14345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6908">
          <w:marLeft w:val="-225"/>
          <w:marRight w:val="-225"/>
          <w:marTop w:val="0"/>
          <w:marBottom w:val="0"/>
          <w:divBdr>
            <w:top w:val="none" w:sz="0" w:space="0" w:color="auto"/>
            <w:left w:val="none" w:sz="0" w:space="0" w:color="auto"/>
            <w:bottom w:val="none" w:sz="0" w:space="0" w:color="auto"/>
            <w:right w:val="none" w:sz="0" w:space="0" w:color="auto"/>
          </w:divBdr>
          <w:divsChild>
            <w:div w:id="17523882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43904935">
      <w:bodyDiv w:val="1"/>
      <w:marLeft w:val="0"/>
      <w:marRight w:val="0"/>
      <w:marTop w:val="0"/>
      <w:marBottom w:val="0"/>
      <w:divBdr>
        <w:top w:val="none" w:sz="0" w:space="0" w:color="auto"/>
        <w:left w:val="none" w:sz="0" w:space="0" w:color="auto"/>
        <w:bottom w:val="none" w:sz="0" w:space="0" w:color="auto"/>
        <w:right w:val="none" w:sz="0" w:space="0" w:color="auto"/>
      </w:divBdr>
    </w:div>
    <w:div w:id="1546526321">
      <w:bodyDiv w:val="1"/>
      <w:marLeft w:val="0"/>
      <w:marRight w:val="0"/>
      <w:marTop w:val="0"/>
      <w:marBottom w:val="0"/>
      <w:divBdr>
        <w:top w:val="none" w:sz="0" w:space="0" w:color="auto"/>
        <w:left w:val="none" w:sz="0" w:space="0" w:color="auto"/>
        <w:bottom w:val="none" w:sz="0" w:space="0" w:color="auto"/>
        <w:right w:val="none" w:sz="0" w:space="0" w:color="auto"/>
      </w:divBdr>
      <w:divsChild>
        <w:div w:id="346755001">
          <w:marLeft w:val="0"/>
          <w:marRight w:val="0"/>
          <w:marTop w:val="0"/>
          <w:marBottom w:val="0"/>
          <w:divBdr>
            <w:top w:val="none" w:sz="0" w:space="0" w:color="auto"/>
            <w:left w:val="none" w:sz="0" w:space="0" w:color="auto"/>
            <w:bottom w:val="none" w:sz="0" w:space="0" w:color="auto"/>
            <w:right w:val="none" w:sz="0" w:space="0" w:color="auto"/>
          </w:divBdr>
        </w:div>
        <w:div w:id="1041520954">
          <w:marLeft w:val="0"/>
          <w:marRight w:val="0"/>
          <w:marTop w:val="0"/>
          <w:marBottom w:val="0"/>
          <w:divBdr>
            <w:top w:val="none" w:sz="0" w:space="0" w:color="auto"/>
            <w:left w:val="none" w:sz="0" w:space="0" w:color="auto"/>
            <w:bottom w:val="none" w:sz="0" w:space="0" w:color="auto"/>
            <w:right w:val="none" w:sz="0" w:space="0" w:color="auto"/>
          </w:divBdr>
        </w:div>
        <w:div w:id="727142945">
          <w:marLeft w:val="0"/>
          <w:marRight w:val="0"/>
          <w:marTop w:val="0"/>
          <w:marBottom w:val="0"/>
          <w:divBdr>
            <w:top w:val="none" w:sz="0" w:space="0" w:color="auto"/>
            <w:left w:val="none" w:sz="0" w:space="0" w:color="auto"/>
            <w:bottom w:val="none" w:sz="0" w:space="0" w:color="auto"/>
            <w:right w:val="none" w:sz="0" w:space="0" w:color="auto"/>
          </w:divBdr>
        </w:div>
        <w:div w:id="1867525282">
          <w:marLeft w:val="0"/>
          <w:marRight w:val="0"/>
          <w:marTop w:val="0"/>
          <w:marBottom w:val="0"/>
          <w:divBdr>
            <w:top w:val="none" w:sz="0" w:space="0" w:color="auto"/>
            <w:left w:val="none" w:sz="0" w:space="0" w:color="auto"/>
            <w:bottom w:val="none" w:sz="0" w:space="0" w:color="auto"/>
            <w:right w:val="none" w:sz="0" w:space="0" w:color="auto"/>
          </w:divBdr>
        </w:div>
      </w:divsChild>
    </w:div>
    <w:div w:id="1981962385">
      <w:bodyDiv w:val="1"/>
      <w:marLeft w:val="0"/>
      <w:marRight w:val="0"/>
      <w:marTop w:val="0"/>
      <w:marBottom w:val="0"/>
      <w:divBdr>
        <w:top w:val="none" w:sz="0" w:space="0" w:color="auto"/>
        <w:left w:val="none" w:sz="0" w:space="0" w:color="auto"/>
        <w:bottom w:val="none" w:sz="0" w:space="0" w:color="auto"/>
        <w:right w:val="none" w:sz="0" w:space="0" w:color="auto"/>
      </w:divBdr>
    </w:div>
    <w:div w:id="1995837187">
      <w:bodyDiv w:val="1"/>
      <w:marLeft w:val="0"/>
      <w:marRight w:val="0"/>
      <w:marTop w:val="0"/>
      <w:marBottom w:val="0"/>
      <w:divBdr>
        <w:top w:val="none" w:sz="0" w:space="0" w:color="auto"/>
        <w:left w:val="none" w:sz="0" w:space="0" w:color="auto"/>
        <w:bottom w:val="none" w:sz="0" w:space="0" w:color="auto"/>
        <w:right w:val="none" w:sz="0" w:space="0" w:color="auto"/>
      </w:divBdr>
      <w:divsChild>
        <w:div w:id="1783106794">
          <w:marLeft w:val="-225"/>
          <w:marRight w:val="-225"/>
          <w:marTop w:val="0"/>
          <w:marBottom w:val="0"/>
          <w:divBdr>
            <w:top w:val="none" w:sz="0" w:space="0" w:color="auto"/>
            <w:left w:val="none" w:sz="0" w:space="0" w:color="auto"/>
            <w:bottom w:val="none" w:sz="0" w:space="0" w:color="auto"/>
            <w:right w:val="none" w:sz="0" w:space="0" w:color="auto"/>
          </w:divBdr>
          <w:divsChild>
            <w:div w:id="1273779363">
              <w:marLeft w:val="0"/>
              <w:marRight w:val="0"/>
              <w:marTop w:val="0"/>
              <w:marBottom w:val="0"/>
              <w:divBdr>
                <w:top w:val="none" w:sz="0" w:space="0" w:color="auto"/>
                <w:left w:val="none" w:sz="0" w:space="0" w:color="auto"/>
                <w:bottom w:val="none" w:sz="0" w:space="0" w:color="auto"/>
                <w:right w:val="none" w:sz="0" w:space="0" w:color="auto"/>
              </w:divBdr>
              <w:divsChild>
                <w:div w:id="4745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5783">
          <w:marLeft w:val="-225"/>
          <w:marRight w:val="-225"/>
          <w:marTop w:val="0"/>
          <w:marBottom w:val="0"/>
          <w:divBdr>
            <w:top w:val="none" w:sz="0" w:space="0" w:color="auto"/>
            <w:left w:val="none" w:sz="0" w:space="0" w:color="auto"/>
            <w:bottom w:val="none" w:sz="0" w:space="0" w:color="auto"/>
            <w:right w:val="none" w:sz="0" w:space="0" w:color="auto"/>
          </w:divBdr>
          <w:divsChild>
            <w:div w:id="8973997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3528891">
      <w:bodyDiv w:val="1"/>
      <w:marLeft w:val="0"/>
      <w:marRight w:val="0"/>
      <w:marTop w:val="0"/>
      <w:marBottom w:val="0"/>
      <w:divBdr>
        <w:top w:val="none" w:sz="0" w:space="0" w:color="auto"/>
        <w:left w:val="none" w:sz="0" w:space="0" w:color="auto"/>
        <w:bottom w:val="none" w:sz="0" w:space="0" w:color="auto"/>
        <w:right w:val="none" w:sz="0" w:space="0" w:color="auto"/>
      </w:divBdr>
      <w:divsChild>
        <w:div w:id="1560480646">
          <w:marLeft w:val="0"/>
          <w:marRight w:val="0"/>
          <w:marTop w:val="0"/>
          <w:marBottom w:val="0"/>
          <w:divBdr>
            <w:top w:val="none" w:sz="0" w:space="0" w:color="auto"/>
            <w:left w:val="none" w:sz="0" w:space="0" w:color="auto"/>
            <w:bottom w:val="none" w:sz="0" w:space="0" w:color="auto"/>
            <w:right w:val="none" w:sz="0" w:space="0" w:color="auto"/>
          </w:divBdr>
        </w:div>
        <w:div w:id="400253261">
          <w:marLeft w:val="0"/>
          <w:marRight w:val="0"/>
          <w:marTop w:val="0"/>
          <w:marBottom w:val="0"/>
          <w:divBdr>
            <w:top w:val="none" w:sz="0" w:space="0" w:color="auto"/>
            <w:left w:val="none" w:sz="0" w:space="0" w:color="auto"/>
            <w:bottom w:val="none" w:sz="0" w:space="0" w:color="auto"/>
            <w:right w:val="none" w:sz="0" w:space="0" w:color="auto"/>
          </w:divBdr>
        </w:div>
      </w:divsChild>
    </w:div>
    <w:div w:id="213963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n.dale@duke.edu" TargetMode="Externa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aread@duke.edu" TargetMode="Externa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mailto:njq@duke.edu"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7B7B6-EA3E-4FDC-B6FC-20D62F5E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dc:creator>
  <cp:lastModifiedBy>William Cioffi</cp:lastModifiedBy>
  <cp:revision>74</cp:revision>
  <dcterms:created xsi:type="dcterms:W3CDTF">2021-06-21T16:25:00Z</dcterms:created>
  <dcterms:modified xsi:type="dcterms:W3CDTF">2021-07-12T00:30:00Z</dcterms:modified>
</cp:coreProperties>
</file>